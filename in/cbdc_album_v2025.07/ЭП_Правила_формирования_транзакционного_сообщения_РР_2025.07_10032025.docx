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37816" w14:textId="77777777" w:rsidR="00436B06" w:rsidRPr="00DE2BDB" w:rsidRDefault="00436B06" w:rsidP="00DE2BDB">
      <w:pPr>
        <w:keepNext/>
        <w:keepLines/>
        <w:suppressAutoHyphens/>
        <w:spacing w:line="300" w:lineRule="atLeast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DE2BDB">
        <w:rPr>
          <w:rFonts w:ascii="Times New Roman" w:hAnsi="Times New Roman" w:cs="Times New Roman"/>
          <w:b/>
          <w:bCs/>
          <w:caps/>
          <w:sz w:val="32"/>
          <w:szCs w:val="32"/>
        </w:rPr>
        <w:t>Центральный банк Российской Федерации</w:t>
      </w:r>
    </w:p>
    <w:p w14:paraId="5792C8B2" w14:textId="77777777" w:rsidR="00436B06" w:rsidRPr="00DE2BDB" w:rsidRDefault="00436B06" w:rsidP="00DE2BDB">
      <w:pPr>
        <w:keepNext/>
        <w:keepLines/>
        <w:tabs>
          <w:tab w:val="left" w:pos="0"/>
        </w:tabs>
        <w:suppressAutoHyphens/>
        <w:spacing w:line="300" w:lineRule="atLeast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DE2BDB">
        <w:rPr>
          <w:rFonts w:ascii="Times New Roman" w:hAnsi="Times New Roman" w:cs="Times New Roman"/>
          <w:b/>
          <w:bCs/>
          <w:caps/>
          <w:sz w:val="32"/>
          <w:szCs w:val="32"/>
        </w:rPr>
        <w:t>(Банк России)</w:t>
      </w:r>
    </w:p>
    <w:p w14:paraId="352A334D" w14:textId="77777777" w:rsidR="00436B06" w:rsidRPr="00DE2BDB" w:rsidRDefault="00436B06" w:rsidP="00DE2BDB">
      <w:pPr>
        <w:keepNext/>
        <w:keepLines/>
        <w:ind w:firstLine="709"/>
        <w:jc w:val="center"/>
        <w:rPr>
          <w:rFonts w:ascii="Times New Roman" w:hAnsi="Times New Roman" w:cs="Times New Roman"/>
          <w:b/>
        </w:rPr>
      </w:pPr>
    </w:p>
    <w:p w14:paraId="2EFED442" w14:textId="77777777" w:rsidR="00436B06" w:rsidRPr="00DE2BDB" w:rsidRDefault="00436B06" w:rsidP="00DE2BDB">
      <w:pPr>
        <w:keepNext/>
        <w:keepLines/>
        <w:ind w:firstLine="709"/>
        <w:jc w:val="center"/>
        <w:rPr>
          <w:rFonts w:ascii="Times New Roman" w:hAnsi="Times New Roman" w:cs="Times New Roman"/>
          <w:b/>
        </w:rPr>
      </w:pPr>
    </w:p>
    <w:p w14:paraId="0121C62A" w14:textId="77777777" w:rsidR="00436B06" w:rsidRPr="00DE2BDB" w:rsidRDefault="00436B06" w:rsidP="00DE2BDB">
      <w:pPr>
        <w:keepNext/>
        <w:keepLines/>
        <w:ind w:firstLine="709"/>
        <w:jc w:val="center"/>
        <w:rPr>
          <w:rFonts w:ascii="Times New Roman" w:hAnsi="Times New Roman" w:cs="Times New Roman"/>
          <w:b/>
        </w:rPr>
      </w:pPr>
    </w:p>
    <w:p w14:paraId="07BBF91A" w14:textId="77777777" w:rsidR="00436B06" w:rsidRPr="00DE2BDB" w:rsidRDefault="00436B06" w:rsidP="00DE2BDB">
      <w:pPr>
        <w:keepNext/>
        <w:keepLines/>
        <w:ind w:firstLine="709"/>
        <w:jc w:val="center"/>
        <w:rPr>
          <w:rFonts w:ascii="Times New Roman" w:hAnsi="Times New Roman" w:cs="Times New Roman"/>
          <w:b/>
        </w:rPr>
      </w:pPr>
    </w:p>
    <w:p w14:paraId="515004A1" w14:textId="77777777" w:rsidR="00436B06" w:rsidRPr="00DE2BDB" w:rsidRDefault="00436B06" w:rsidP="00DE2BDB">
      <w:pPr>
        <w:keepNext/>
        <w:keepLines/>
        <w:ind w:firstLine="709"/>
        <w:jc w:val="center"/>
        <w:rPr>
          <w:rFonts w:ascii="Times New Roman" w:hAnsi="Times New Roman" w:cs="Times New Roman"/>
          <w:b/>
        </w:rPr>
      </w:pPr>
    </w:p>
    <w:p w14:paraId="05CE83F3" w14:textId="77777777" w:rsidR="00436B06" w:rsidRPr="00DE2BDB" w:rsidRDefault="00436B06" w:rsidP="00DE2BDB">
      <w:pPr>
        <w:keepNext/>
        <w:keepLines/>
        <w:ind w:firstLine="709"/>
        <w:jc w:val="center"/>
        <w:rPr>
          <w:rFonts w:ascii="Times New Roman" w:hAnsi="Times New Roman" w:cs="Times New Roman"/>
          <w:b/>
        </w:rPr>
      </w:pPr>
    </w:p>
    <w:p w14:paraId="5EA8A8D7" w14:textId="77777777" w:rsidR="00436B06" w:rsidRPr="00DE2BDB" w:rsidRDefault="00436B06" w:rsidP="00DE2BDB">
      <w:pPr>
        <w:keepNext/>
        <w:keepLines/>
        <w:ind w:firstLine="709"/>
        <w:jc w:val="center"/>
        <w:rPr>
          <w:rFonts w:ascii="Times New Roman" w:hAnsi="Times New Roman" w:cs="Times New Roman"/>
          <w:b/>
        </w:rPr>
      </w:pPr>
    </w:p>
    <w:p w14:paraId="590030CB" w14:textId="076745C7" w:rsidR="00436B06" w:rsidRPr="009866D9" w:rsidRDefault="00436B06" w:rsidP="00D670E8">
      <w:pPr>
        <w:pStyle w:val="a3"/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9866D9">
        <w:rPr>
          <w:rFonts w:ascii="Times New Roman" w:hAnsi="Times New Roman" w:cs="Times New Roman"/>
          <w:sz w:val="32"/>
          <w:szCs w:val="32"/>
          <w:lang w:val="ru-RU"/>
        </w:rPr>
        <w:t>Альбом электронных сообщений</w:t>
      </w:r>
      <w:r w:rsidR="00210FE4" w:rsidRPr="007C5ABC">
        <w:rPr>
          <w:rFonts w:ascii="Times New Roman" w:hAnsi="Times New Roman" w:cs="Times New Roman"/>
          <w:sz w:val="32"/>
          <w:szCs w:val="32"/>
          <w:lang w:val="ru-RU"/>
        </w:rPr>
        <w:t>, используемых</w:t>
      </w:r>
      <w:r w:rsidRPr="009866D9">
        <w:rPr>
          <w:rFonts w:ascii="Times New Roman" w:hAnsi="Times New Roman" w:cs="Times New Roman"/>
          <w:sz w:val="32"/>
          <w:szCs w:val="32"/>
          <w:lang w:val="ru-RU"/>
        </w:rPr>
        <w:t xml:space="preserve"> для ВЗАИМОДЕЙСТВИЯ </w:t>
      </w:r>
      <w:r w:rsidR="00FD54BD">
        <w:rPr>
          <w:rFonts w:ascii="Times New Roman" w:hAnsi="Times New Roman" w:cs="Times New Roman"/>
          <w:sz w:val="32"/>
          <w:szCs w:val="32"/>
          <w:lang w:val="ru-RU"/>
        </w:rPr>
        <w:t>субъектов</w:t>
      </w:r>
      <w:r w:rsidR="00FD54BD" w:rsidRPr="009866D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9866D9">
        <w:rPr>
          <w:rFonts w:ascii="Times New Roman" w:hAnsi="Times New Roman" w:cs="Times New Roman"/>
          <w:sz w:val="32"/>
          <w:szCs w:val="32"/>
          <w:lang w:val="ru-RU"/>
        </w:rPr>
        <w:t>платформы ЦИФРОВОГО РУБЛЯ</w:t>
      </w:r>
    </w:p>
    <w:p w14:paraId="775CBB20" w14:textId="77777777" w:rsidR="00436B06" w:rsidRPr="009866D9" w:rsidRDefault="00436B06" w:rsidP="00DE2BDB">
      <w:pPr>
        <w:keepLines/>
        <w:ind w:firstLine="709"/>
        <w:jc w:val="center"/>
        <w:rPr>
          <w:rFonts w:ascii="Times New Roman" w:hAnsi="Times New Roman" w:cs="Times New Roman"/>
          <w:b/>
        </w:rPr>
      </w:pPr>
    </w:p>
    <w:p w14:paraId="3B83C398" w14:textId="77777777" w:rsidR="00436B06" w:rsidRPr="009866D9" w:rsidRDefault="00436B06" w:rsidP="00DE2BDB">
      <w:pPr>
        <w:keepLines/>
        <w:ind w:firstLine="709"/>
        <w:jc w:val="center"/>
        <w:rPr>
          <w:rFonts w:ascii="Times New Roman" w:hAnsi="Times New Roman" w:cs="Times New Roman"/>
          <w:b/>
        </w:rPr>
      </w:pPr>
    </w:p>
    <w:p w14:paraId="48F3798E" w14:textId="77777777" w:rsidR="00436B06" w:rsidRPr="009866D9" w:rsidRDefault="00436B06" w:rsidP="00DE2BDB">
      <w:pPr>
        <w:keepLines/>
        <w:ind w:firstLine="709"/>
        <w:jc w:val="center"/>
        <w:rPr>
          <w:rFonts w:ascii="Times New Roman" w:hAnsi="Times New Roman" w:cs="Times New Roman"/>
          <w:b/>
        </w:rPr>
      </w:pPr>
    </w:p>
    <w:p w14:paraId="3F8B2689" w14:textId="7F12B47C" w:rsidR="00436B06" w:rsidRPr="009866D9" w:rsidRDefault="000B3C66" w:rsidP="00DE2BDB">
      <w:pPr>
        <w:keepLines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ПРАВИЛА ФОРМИРОВАНИЯ </w:t>
      </w:r>
      <w:r w:rsidR="006C5F9F">
        <w:rPr>
          <w:rFonts w:ascii="Times New Roman" w:hAnsi="Times New Roman" w:cs="Times New Roman"/>
          <w:b/>
          <w:sz w:val="32"/>
          <w:szCs w:val="32"/>
        </w:rPr>
        <w:t>ТРАНЗАКЦИОННОГО СООБЩЕНИЯ (</w:t>
      </w:r>
      <w:r w:rsidR="00436B06" w:rsidRPr="009866D9">
        <w:rPr>
          <w:rFonts w:ascii="Times New Roman" w:hAnsi="Times New Roman" w:cs="Times New Roman"/>
          <w:b/>
          <w:sz w:val="32"/>
          <w:szCs w:val="32"/>
        </w:rPr>
        <w:t>ДАЙДЖЕСТА</w:t>
      </w:r>
      <w:r w:rsidR="006C5F9F">
        <w:rPr>
          <w:rFonts w:ascii="Times New Roman" w:hAnsi="Times New Roman" w:cs="Times New Roman"/>
          <w:b/>
          <w:sz w:val="32"/>
          <w:szCs w:val="32"/>
        </w:rPr>
        <w:t>) РАСПРЕДЕЛЕННОГО РЕЕСТРА</w:t>
      </w:r>
    </w:p>
    <w:p w14:paraId="58522977" w14:textId="77777777" w:rsidR="00436B06" w:rsidRPr="009866D9" w:rsidRDefault="00436B06" w:rsidP="00DE2BDB">
      <w:pPr>
        <w:keepLines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0D8FF2" w14:textId="77777777" w:rsidR="00436B06" w:rsidRPr="009866D9" w:rsidRDefault="00436B06" w:rsidP="00DE2BDB">
      <w:pPr>
        <w:keepLines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582F54" w14:textId="1C58DE0F" w:rsidR="00436B06" w:rsidRPr="00BF4763" w:rsidRDefault="00436B06" w:rsidP="00DE2BDB">
      <w:pPr>
        <w:keepLines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66D9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9866D9">
        <w:rPr>
          <w:rFonts w:ascii="Times New Roman" w:hAnsi="Times New Roman" w:cs="Times New Roman"/>
          <w:b/>
          <w:sz w:val="28"/>
          <w:szCs w:val="28"/>
        </w:rPr>
        <w:instrText xml:space="preserve"> MERGEFIELD  Версия 0  \* MERGEFORMAT </w:instrText>
      </w:r>
      <w:r w:rsidRPr="009866D9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9866D9">
        <w:rPr>
          <w:rFonts w:ascii="Times New Roman" w:hAnsi="Times New Roman" w:cs="Times New Roman"/>
          <w:b/>
          <w:noProof/>
          <w:sz w:val="28"/>
          <w:szCs w:val="28"/>
        </w:rPr>
        <w:t xml:space="preserve">Версия </w:t>
      </w:r>
      <w:r w:rsidRPr="009866D9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F85231">
        <w:rPr>
          <w:rFonts w:ascii="Times New Roman" w:hAnsi="Times New Roman" w:cs="Times New Roman"/>
          <w:b/>
          <w:sz w:val="28"/>
          <w:szCs w:val="28"/>
        </w:rPr>
        <w:t>202</w:t>
      </w:r>
      <w:r w:rsidR="00C61501">
        <w:rPr>
          <w:rFonts w:ascii="Times New Roman" w:hAnsi="Times New Roman" w:cs="Times New Roman"/>
          <w:b/>
          <w:sz w:val="28"/>
          <w:szCs w:val="28"/>
        </w:rPr>
        <w:t>5</w:t>
      </w:r>
      <w:r w:rsidR="00F85231">
        <w:rPr>
          <w:rFonts w:ascii="Times New Roman" w:hAnsi="Times New Roman" w:cs="Times New Roman"/>
          <w:b/>
          <w:sz w:val="28"/>
          <w:szCs w:val="28"/>
        </w:rPr>
        <w:t>.</w:t>
      </w:r>
      <w:r w:rsidR="00296E77">
        <w:rPr>
          <w:rFonts w:ascii="Times New Roman" w:hAnsi="Times New Roman" w:cs="Times New Roman"/>
          <w:b/>
          <w:sz w:val="28"/>
          <w:szCs w:val="28"/>
        </w:rPr>
        <w:t>0</w:t>
      </w:r>
      <w:ins w:id="0" w:author="Романов Роман Васильевич" w:date="2025-03-10T15:57:00Z">
        <w:r w:rsidR="001E6DE2">
          <w:rPr>
            <w:rFonts w:ascii="Times New Roman" w:hAnsi="Times New Roman" w:cs="Times New Roman"/>
            <w:b/>
            <w:sz w:val="28"/>
            <w:szCs w:val="28"/>
          </w:rPr>
          <w:t>7</w:t>
        </w:r>
      </w:ins>
      <w:del w:id="1" w:author="Романов Роман Васильевич" w:date="2025-03-10T15:57:00Z">
        <w:r w:rsidR="00C61501" w:rsidDel="001E6DE2">
          <w:rPr>
            <w:rFonts w:ascii="Times New Roman" w:hAnsi="Times New Roman" w:cs="Times New Roman"/>
            <w:b/>
            <w:sz w:val="28"/>
            <w:szCs w:val="28"/>
          </w:rPr>
          <w:delText>1</w:delText>
        </w:r>
      </w:del>
    </w:p>
    <w:p w14:paraId="0E8FF4CE" w14:textId="77777777" w:rsidR="00436B06" w:rsidRPr="009866D9" w:rsidRDefault="00436B06" w:rsidP="00DE2BDB">
      <w:pPr>
        <w:pStyle w:val="Default"/>
        <w:ind w:firstLine="709"/>
        <w:jc w:val="center"/>
        <w:rPr>
          <w:lang w:val="ru-RU"/>
        </w:rPr>
      </w:pPr>
    </w:p>
    <w:p w14:paraId="43AF2A19" w14:textId="77777777" w:rsidR="00436B06" w:rsidRPr="009866D9" w:rsidRDefault="00436B06" w:rsidP="00DE2BDB">
      <w:pPr>
        <w:pStyle w:val="Default"/>
        <w:ind w:firstLine="709"/>
        <w:jc w:val="center"/>
        <w:rPr>
          <w:lang w:val="ru-RU"/>
        </w:rPr>
      </w:pPr>
    </w:p>
    <w:p w14:paraId="31EEE1D1" w14:textId="77777777" w:rsidR="00436B06" w:rsidRPr="009866D9" w:rsidRDefault="00436B06" w:rsidP="00DE2BDB">
      <w:pPr>
        <w:pStyle w:val="Default"/>
        <w:ind w:firstLine="709"/>
        <w:jc w:val="center"/>
        <w:rPr>
          <w:lang w:val="ru-RU"/>
        </w:rPr>
      </w:pPr>
    </w:p>
    <w:p w14:paraId="3459D582" w14:textId="77777777" w:rsidR="00436B06" w:rsidRPr="009866D9" w:rsidRDefault="00436B06" w:rsidP="00DE2BDB">
      <w:pPr>
        <w:pStyle w:val="Default"/>
        <w:ind w:firstLine="709"/>
        <w:jc w:val="center"/>
        <w:rPr>
          <w:lang w:val="ru-RU"/>
        </w:rPr>
      </w:pPr>
    </w:p>
    <w:p w14:paraId="7560BA1C" w14:textId="77777777" w:rsidR="00436B06" w:rsidRPr="009866D9" w:rsidRDefault="00436B06" w:rsidP="00DE2BDB">
      <w:pPr>
        <w:pStyle w:val="Default"/>
        <w:ind w:firstLine="709"/>
        <w:jc w:val="center"/>
        <w:rPr>
          <w:lang w:val="ru-RU"/>
        </w:rPr>
      </w:pPr>
    </w:p>
    <w:p w14:paraId="26173781" w14:textId="77777777" w:rsidR="00436B06" w:rsidRPr="009866D9" w:rsidRDefault="00436B06" w:rsidP="00DE2BDB">
      <w:pPr>
        <w:pStyle w:val="Default"/>
        <w:ind w:firstLine="709"/>
        <w:jc w:val="center"/>
        <w:rPr>
          <w:lang w:val="ru-RU"/>
        </w:rPr>
      </w:pPr>
    </w:p>
    <w:p w14:paraId="63B91BB0" w14:textId="77777777" w:rsidR="00436B06" w:rsidRPr="009866D9" w:rsidRDefault="00436B06" w:rsidP="00DE2BDB">
      <w:pPr>
        <w:pStyle w:val="Default"/>
        <w:ind w:firstLine="709"/>
        <w:jc w:val="center"/>
        <w:rPr>
          <w:lang w:val="ru-RU"/>
        </w:rPr>
      </w:pPr>
    </w:p>
    <w:p w14:paraId="4F68283F" w14:textId="77777777" w:rsidR="00436B06" w:rsidRPr="009866D9" w:rsidRDefault="00436B06" w:rsidP="00DE2BDB">
      <w:pPr>
        <w:pStyle w:val="Default"/>
        <w:ind w:firstLine="709"/>
        <w:jc w:val="center"/>
        <w:rPr>
          <w:lang w:val="ru-RU"/>
        </w:rPr>
      </w:pPr>
    </w:p>
    <w:p w14:paraId="69DCD5A5" w14:textId="77777777" w:rsidR="00436B06" w:rsidRPr="009866D9" w:rsidRDefault="00436B06" w:rsidP="00DE2BDB">
      <w:pPr>
        <w:pStyle w:val="Default"/>
        <w:ind w:firstLine="709"/>
        <w:jc w:val="center"/>
        <w:rPr>
          <w:lang w:val="ru-RU"/>
        </w:rPr>
      </w:pPr>
    </w:p>
    <w:p w14:paraId="57FD1633" w14:textId="77777777" w:rsidR="00436B06" w:rsidRPr="009866D9" w:rsidRDefault="00436B06" w:rsidP="00DE2BDB">
      <w:pPr>
        <w:ind w:firstLine="709"/>
        <w:rPr>
          <w:rFonts w:ascii="Times New Roman" w:hAnsi="Times New Roman" w:cs="Times New Roman"/>
        </w:rPr>
      </w:pPr>
    </w:p>
    <w:p w14:paraId="234974A7" w14:textId="77777777" w:rsidR="00436B06" w:rsidRPr="009866D9" w:rsidRDefault="00436B06" w:rsidP="00DE2BDB">
      <w:pPr>
        <w:ind w:firstLine="709"/>
        <w:rPr>
          <w:rFonts w:ascii="Times New Roman" w:hAnsi="Times New Roman" w:cs="Times New Roman"/>
        </w:rPr>
      </w:pPr>
    </w:p>
    <w:p w14:paraId="540CE124" w14:textId="77777777" w:rsidR="00436B06" w:rsidRPr="009866D9" w:rsidRDefault="00436B06" w:rsidP="00DE2BD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866D9">
        <w:rPr>
          <w:rFonts w:ascii="Times New Roman" w:hAnsi="Times New Roman" w:cs="Times New Roman"/>
          <w:sz w:val="28"/>
          <w:szCs w:val="28"/>
        </w:rPr>
        <w:t>Москва</w:t>
      </w:r>
    </w:p>
    <w:p w14:paraId="0D25FDF2" w14:textId="01E50AB0" w:rsidR="00436B06" w:rsidRPr="009866D9" w:rsidRDefault="00436B06" w:rsidP="00DE2BDB">
      <w:pPr>
        <w:ind w:firstLine="709"/>
        <w:jc w:val="center"/>
        <w:rPr>
          <w:rFonts w:ascii="Times New Roman" w:hAnsi="Times New Roman" w:cs="Times New Roman"/>
        </w:rPr>
      </w:pPr>
      <w:r w:rsidRPr="009866D9">
        <w:rPr>
          <w:rFonts w:ascii="Times New Roman" w:hAnsi="Times New Roman" w:cs="Times New Roman"/>
          <w:sz w:val="28"/>
          <w:szCs w:val="28"/>
        </w:rPr>
        <w:t>202</w:t>
      </w:r>
      <w:ins w:id="2" w:author="Романов Роман Васильевич" w:date="2025-03-10T15:58:00Z">
        <w:r w:rsidR="001E6DE2">
          <w:rPr>
            <w:rFonts w:ascii="Times New Roman" w:hAnsi="Times New Roman" w:cs="Times New Roman"/>
            <w:sz w:val="28"/>
            <w:szCs w:val="28"/>
          </w:rPr>
          <w:t>5</w:t>
        </w:r>
      </w:ins>
      <w:bookmarkStart w:id="3" w:name="_GoBack"/>
      <w:bookmarkEnd w:id="3"/>
      <w:del w:id="4" w:author="Романов Роман Васильевич" w:date="2025-03-10T15:58:00Z">
        <w:r w:rsidR="00296E77" w:rsidDel="001E6DE2">
          <w:rPr>
            <w:rFonts w:ascii="Times New Roman" w:hAnsi="Times New Roman" w:cs="Times New Roman"/>
            <w:sz w:val="28"/>
            <w:szCs w:val="28"/>
          </w:rPr>
          <w:delText>4</w:delText>
        </w:r>
      </w:del>
    </w:p>
    <w:p w14:paraId="53D2EBDF" w14:textId="50896A72" w:rsidR="00571837" w:rsidRPr="00DE2BDB" w:rsidRDefault="00571837" w:rsidP="00571837">
      <w:pPr>
        <w:pStyle w:val="2"/>
        <w:numPr>
          <w:ilvl w:val="0"/>
          <w:numId w:val="6"/>
        </w:numPr>
        <w:ind w:left="0"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Транзакционное сообщение (дайджест распределенного реестра) и его использование в электронных сообщениях, используемых для взаимодействия </w:t>
      </w:r>
      <w:r w:rsidR="00D426D1">
        <w:rPr>
          <w:rFonts w:ascii="Times New Roman" w:hAnsi="Times New Roman"/>
          <w:lang w:val="ru-RU"/>
        </w:rPr>
        <w:t xml:space="preserve">Субъектов </w:t>
      </w:r>
      <w:r w:rsidR="00D670E8">
        <w:rPr>
          <w:rFonts w:ascii="Times New Roman" w:hAnsi="Times New Roman"/>
          <w:lang w:val="ru-RU"/>
        </w:rPr>
        <w:t>П</w:t>
      </w:r>
      <w:r>
        <w:rPr>
          <w:rFonts w:ascii="Times New Roman" w:hAnsi="Times New Roman"/>
          <w:lang w:val="ru-RU"/>
        </w:rPr>
        <w:t xml:space="preserve">латформы </w:t>
      </w:r>
      <w:r w:rsidR="00D670E8">
        <w:rPr>
          <w:rFonts w:ascii="Times New Roman" w:hAnsi="Times New Roman"/>
          <w:lang w:val="ru-RU"/>
        </w:rPr>
        <w:t>Ц</w:t>
      </w:r>
      <w:r>
        <w:rPr>
          <w:rFonts w:ascii="Times New Roman" w:hAnsi="Times New Roman"/>
          <w:lang w:val="ru-RU"/>
        </w:rPr>
        <w:t>ифрового рубля</w:t>
      </w:r>
    </w:p>
    <w:p w14:paraId="447834AA" w14:textId="33CF202A" w:rsidR="00210FE4" w:rsidRPr="009866D9" w:rsidRDefault="00210FE4" w:rsidP="00DE2BDB">
      <w:pPr>
        <w:shd w:val="clear" w:color="auto" w:fill="FFFFFF"/>
        <w:spacing w:before="240" w:after="240"/>
        <w:ind w:firstLine="709"/>
        <w:jc w:val="both"/>
        <w:rPr>
          <w:rFonts w:ascii="Times New Roman" w:hAnsi="Times New Roman" w:cs="Times New Roman"/>
          <w:noProof/>
          <w:sz w:val="24"/>
        </w:rPr>
      </w:pPr>
      <w:r w:rsidRPr="009866D9">
        <w:rPr>
          <w:rFonts w:ascii="Times New Roman" w:hAnsi="Times New Roman" w:cs="Times New Roman"/>
          <w:noProof/>
          <w:sz w:val="24"/>
        </w:rPr>
        <w:t>Электронные сообщения</w:t>
      </w:r>
      <w:r w:rsidR="00D670E8">
        <w:rPr>
          <w:rFonts w:ascii="Times New Roman" w:hAnsi="Times New Roman" w:cs="Times New Roman"/>
          <w:noProof/>
          <w:sz w:val="24"/>
        </w:rPr>
        <w:t xml:space="preserve"> (ЭС)</w:t>
      </w:r>
      <w:r w:rsidRPr="009866D9">
        <w:rPr>
          <w:rFonts w:ascii="Times New Roman" w:hAnsi="Times New Roman" w:cs="Times New Roman"/>
          <w:noProof/>
          <w:sz w:val="24"/>
        </w:rPr>
        <w:t xml:space="preserve">, используемые при взаимодействии </w:t>
      </w:r>
      <w:r w:rsidR="005C3EAB">
        <w:rPr>
          <w:rFonts w:ascii="Times New Roman" w:hAnsi="Times New Roman" w:cs="Times New Roman"/>
          <w:noProof/>
          <w:sz w:val="24"/>
        </w:rPr>
        <w:t>С</w:t>
      </w:r>
      <w:r w:rsidR="00FD54BD">
        <w:rPr>
          <w:rFonts w:ascii="Times New Roman" w:hAnsi="Times New Roman" w:cs="Times New Roman"/>
          <w:noProof/>
          <w:sz w:val="24"/>
        </w:rPr>
        <w:t>убъектов</w:t>
      </w:r>
      <w:r w:rsidR="00FD54BD" w:rsidRPr="009866D9">
        <w:rPr>
          <w:rFonts w:ascii="Times New Roman" w:hAnsi="Times New Roman" w:cs="Times New Roman"/>
          <w:noProof/>
          <w:sz w:val="24"/>
        </w:rPr>
        <w:t xml:space="preserve"> </w:t>
      </w:r>
      <w:r w:rsidRPr="009866D9">
        <w:rPr>
          <w:rFonts w:ascii="Times New Roman" w:hAnsi="Times New Roman" w:cs="Times New Roman"/>
          <w:noProof/>
          <w:sz w:val="24"/>
        </w:rPr>
        <w:t>Платформы Цифрового Рубля (П</w:t>
      </w:r>
      <w:r w:rsidR="00425289">
        <w:rPr>
          <w:rFonts w:ascii="Times New Roman" w:hAnsi="Times New Roman" w:cs="Times New Roman"/>
          <w:noProof/>
          <w:sz w:val="24"/>
        </w:rPr>
        <w:t>л</w:t>
      </w:r>
      <w:r w:rsidRPr="009866D9">
        <w:rPr>
          <w:rFonts w:ascii="Times New Roman" w:hAnsi="Times New Roman" w:cs="Times New Roman"/>
          <w:noProof/>
          <w:sz w:val="24"/>
        </w:rPr>
        <w:t>ЦР), исполнение которых в П</w:t>
      </w:r>
      <w:r w:rsidR="00425289">
        <w:rPr>
          <w:rFonts w:ascii="Times New Roman" w:hAnsi="Times New Roman" w:cs="Times New Roman"/>
          <w:noProof/>
          <w:sz w:val="24"/>
        </w:rPr>
        <w:t>л</w:t>
      </w:r>
      <w:r w:rsidRPr="009866D9">
        <w:rPr>
          <w:rFonts w:ascii="Times New Roman" w:hAnsi="Times New Roman" w:cs="Times New Roman"/>
          <w:noProof/>
          <w:sz w:val="24"/>
        </w:rPr>
        <w:t>ЦР приводит к внесению данных в распределенный реестр (РР) П</w:t>
      </w:r>
      <w:r w:rsidR="00425289">
        <w:rPr>
          <w:rFonts w:ascii="Times New Roman" w:hAnsi="Times New Roman" w:cs="Times New Roman"/>
          <w:noProof/>
          <w:sz w:val="24"/>
        </w:rPr>
        <w:t>л</w:t>
      </w:r>
      <w:r w:rsidRPr="009866D9">
        <w:rPr>
          <w:rFonts w:ascii="Times New Roman" w:hAnsi="Times New Roman" w:cs="Times New Roman"/>
          <w:noProof/>
          <w:sz w:val="24"/>
        </w:rPr>
        <w:t>Ц</w:t>
      </w:r>
      <w:r w:rsidR="00DB302E">
        <w:rPr>
          <w:rFonts w:ascii="Times New Roman" w:hAnsi="Times New Roman" w:cs="Times New Roman"/>
          <w:noProof/>
          <w:sz w:val="24"/>
        </w:rPr>
        <w:t>Р</w:t>
      </w:r>
      <w:r w:rsidR="00F8185D">
        <w:rPr>
          <w:rFonts w:ascii="Times New Roman" w:hAnsi="Times New Roman" w:cs="Times New Roman"/>
          <w:noProof/>
          <w:sz w:val="24"/>
        </w:rPr>
        <w:t>,</w:t>
      </w:r>
      <w:r w:rsidRPr="009866D9">
        <w:rPr>
          <w:rFonts w:ascii="Times New Roman" w:hAnsi="Times New Roman" w:cs="Times New Roman"/>
          <w:noProof/>
          <w:sz w:val="24"/>
        </w:rPr>
        <w:t xml:space="preserve"> содержат в своем составе </w:t>
      </w:r>
      <w:r w:rsidR="006C5F9F">
        <w:rPr>
          <w:rFonts w:ascii="Times New Roman" w:hAnsi="Times New Roman" w:cs="Times New Roman"/>
          <w:noProof/>
          <w:sz w:val="24"/>
        </w:rPr>
        <w:t>транзакционное сообщение (</w:t>
      </w:r>
      <w:r w:rsidRPr="009866D9">
        <w:rPr>
          <w:rFonts w:ascii="Times New Roman" w:hAnsi="Times New Roman" w:cs="Times New Roman"/>
          <w:noProof/>
          <w:sz w:val="24"/>
        </w:rPr>
        <w:t>дайджест РР</w:t>
      </w:r>
      <w:r w:rsidR="00D20E97">
        <w:rPr>
          <w:rFonts w:ascii="Times New Roman" w:hAnsi="Times New Roman" w:cs="Times New Roman"/>
          <w:noProof/>
          <w:sz w:val="24"/>
        </w:rPr>
        <w:t>)</w:t>
      </w:r>
      <w:r w:rsidRPr="009866D9">
        <w:rPr>
          <w:rFonts w:ascii="Times New Roman" w:hAnsi="Times New Roman" w:cs="Times New Roman"/>
          <w:noProof/>
          <w:sz w:val="24"/>
        </w:rPr>
        <w:t>.</w:t>
      </w:r>
    </w:p>
    <w:p w14:paraId="52893D84" w14:textId="3D6F04FB" w:rsidR="004709F3" w:rsidRPr="009866D9" w:rsidRDefault="006C5F9F" w:rsidP="00DE2BDB">
      <w:pPr>
        <w:shd w:val="clear" w:color="auto" w:fill="FFFFFF"/>
        <w:spacing w:before="240" w:after="240"/>
        <w:ind w:firstLine="709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Транзакционное сообщение (д</w:t>
      </w:r>
      <w:r w:rsidR="00367274" w:rsidRPr="009866D9">
        <w:rPr>
          <w:rFonts w:ascii="Times New Roman" w:hAnsi="Times New Roman" w:cs="Times New Roman"/>
          <w:noProof/>
          <w:sz w:val="24"/>
        </w:rPr>
        <w:t>айджест</w:t>
      </w:r>
      <w:r w:rsidR="00210FE4" w:rsidRPr="009866D9">
        <w:rPr>
          <w:rFonts w:ascii="Times New Roman" w:hAnsi="Times New Roman" w:cs="Times New Roman"/>
          <w:noProof/>
          <w:sz w:val="24"/>
        </w:rPr>
        <w:t xml:space="preserve"> </w:t>
      </w:r>
      <w:r w:rsidR="00367274" w:rsidRPr="009866D9">
        <w:rPr>
          <w:rFonts w:ascii="Times New Roman" w:hAnsi="Times New Roman" w:cs="Times New Roman"/>
          <w:noProof/>
          <w:sz w:val="24"/>
        </w:rPr>
        <w:t>РР</w:t>
      </w:r>
      <w:r>
        <w:rPr>
          <w:rFonts w:ascii="Times New Roman" w:hAnsi="Times New Roman" w:cs="Times New Roman"/>
          <w:noProof/>
          <w:sz w:val="24"/>
        </w:rPr>
        <w:t>)</w:t>
      </w:r>
      <w:r w:rsidR="00367274" w:rsidRPr="009866D9">
        <w:rPr>
          <w:rFonts w:ascii="Times New Roman" w:hAnsi="Times New Roman" w:cs="Times New Roman"/>
          <w:noProof/>
          <w:sz w:val="24"/>
        </w:rPr>
        <w:t xml:space="preserve"> </w:t>
      </w:r>
      <w:r w:rsidR="00210FE4" w:rsidRPr="009866D9">
        <w:rPr>
          <w:rFonts w:ascii="Times New Roman" w:hAnsi="Times New Roman" w:cs="Times New Roman"/>
          <w:noProof/>
          <w:sz w:val="24"/>
        </w:rPr>
        <w:t xml:space="preserve">представляет собой набор данных определенной структуры, </w:t>
      </w:r>
      <w:r w:rsidR="00367274" w:rsidRPr="009866D9">
        <w:rPr>
          <w:rFonts w:ascii="Times New Roman" w:hAnsi="Times New Roman" w:cs="Times New Roman"/>
          <w:noProof/>
          <w:sz w:val="24"/>
        </w:rPr>
        <w:t xml:space="preserve">помещаемых в </w:t>
      </w:r>
      <w:r w:rsidR="00C81286" w:rsidRPr="009866D9">
        <w:rPr>
          <w:rFonts w:ascii="Times New Roman" w:hAnsi="Times New Roman" w:cs="Times New Roman"/>
          <w:noProof/>
          <w:sz w:val="24"/>
        </w:rPr>
        <w:t>РР</w:t>
      </w:r>
      <w:r w:rsidR="00367274" w:rsidRPr="009866D9">
        <w:rPr>
          <w:rFonts w:ascii="Times New Roman" w:hAnsi="Times New Roman" w:cs="Times New Roman"/>
          <w:noProof/>
          <w:sz w:val="24"/>
        </w:rPr>
        <w:t xml:space="preserve">. </w:t>
      </w:r>
    </w:p>
    <w:p w14:paraId="7609D009" w14:textId="28957211" w:rsidR="00210FE4" w:rsidRPr="009866D9" w:rsidRDefault="00210FE4" w:rsidP="00DE2BDB">
      <w:pPr>
        <w:shd w:val="clear" w:color="auto" w:fill="FFFFFF"/>
        <w:spacing w:before="240" w:after="240"/>
        <w:ind w:firstLine="709"/>
        <w:jc w:val="both"/>
        <w:rPr>
          <w:rFonts w:ascii="Times New Roman" w:hAnsi="Times New Roman" w:cs="Times New Roman"/>
          <w:noProof/>
          <w:sz w:val="24"/>
        </w:rPr>
      </w:pPr>
      <w:r w:rsidRPr="009866D9">
        <w:rPr>
          <w:rFonts w:ascii="Times New Roman" w:hAnsi="Times New Roman" w:cs="Times New Roman"/>
          <w:noProof/>
          <w:sz w:val="24"/>
        </w:rPr>
        <w:t>Формирование ЭС, исполнение которых приводит к внесению данных в РР, состоит из двух этапов:</w:t>
      </w:r>
    </w:p>
    <w:p w14:paraId="717ED65D" w14:textId="5EAAB3E2" w:rsidR="00210FE4" w:rsidRPr="008869FA" w:rsidRDefault="00210FE4" w:rsidP="00DE2BDB">
      <w:pPr>
        <w:pStyle w:val="a7"/>
        <w:numPr>
          <w:ilvl w:val="0"/>
          <w:numId w:val="9"/>
        </w:numPr>
        <w:shd w:val="clear" w:color="auto" w:fill="FFFFFF"/>
        <w:spacing w:before="240" w:after="240"/>
        <w:ind w:left="0" w:firstLine="709"/>
        <w:jc w:val="both"/>
        <w:rPr>
          <w:rFonts w:ascii="Times New Roman" w:hAnsi="Times New Roman" w:cs="Times New Roman"/>
          <w:i/>
          <w:noProof/>
          <w:sz w:val="24"/>
        </w:rPr>
      </w:pPr>
      <w:r w:rsidRPr="008869FA">
        <w:rPr>
          <w:rFonts w:ascii="Times New Roman" w:hAnsi="Times New Roman" w:cs="Times New Roman"/>
          <w:i/>
          <w:noProof/>
          <w:sz w:val="24"/>
        </w:rPr>
        <w:t xml:space="preserve">Формирование эталона </w:t>
      </w:r>
      <w:r w:rsidR="00D20E97" w:rsidRPr="008869FA">
        <w:rPr>
          <w:rFonts w:ascii="Times New Roman" w:hAnsi="Times New Roman" w:cs="Times New Roman"/>
          <w:i/>
          <w:noProof/>
          <w:sz w:val="24"/>
        </w:rPr>
        <w:t>ЭС</w:t>
      </w:r>
    </w:p>
    <w:p w14:paraId="5AFBB7D5" w14:textId="78D60F0C" w:rsidR="00210FE4" w:rsidRDefault="00296E77" w:rsidP="008869FA">
      <w:pPr>
        <w:pStyle w:val="a7"/>
        <w:shd w:val="clear" w:color="auto" w:fill="FFFFFF"/>
        <w:spacing w:before="240" w:after="240"/>
        <w:ind w:left="0" w:firstLine="709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Субъект ПлЦР</w:t>
      </w:r>
      <w:r w:rsidR="00210FE4" w:rsidRPr="009866D9">
        <w:rPr>
          <w:rFonts w:ascii="Times New Roman" w:hAnsi="Times New Roman" w:cs="Times New Roman"/>
          <w:noProof/>
          <w:sz w:val="24"/>
        </w:rPr>
        <w:t xml:space="preserve"> – инициатор операции (</w:t>
      </w:r>
      <w:r w:rsidR="00D670E8">
        <w:rPr>
          <w:rFonts w:ascii="Times New Roman" w:hAnsi="Times New Roman" w:cs="Times New Roman"/>
          <w:noProof/>
          <w:sz w:val="24"/>
        </w:rPr>
        <w:t>К</w:t>
      </w:r>
      <w:r w:rsidR="00210FE4" w:rsidRPr="009866D9">
        <w:rPr>
          <w:rFonts w:ascii="Times New Roman" w:hAnsi="Times New Roman" w:cs="Times New Roman"/>
          <w:noProof/>
          <w:sz w:val="24"/>
        </w:rPr>
        <w:t>лиент, финансовый посредник</w:t>
      </w:r>
      <w:r w:rsidR="00D670E8">
        <w:rPr>
          <w:rFonts w:ascii="Times New Roman" w:hAnsi="Times New Roman" w:cs="Times New Roman"/>
          <w:noProof/>
          <w:sz w:val="24"/>
        </w:rPr>
        <w:t xml:space="preserve"> (ФП)</w:t>
      </w:r>
      <w:r w:rsidR="00210FE4" w:rsidRPr="009866D9">
        <w:rPr>
          <w:rFonts w:ascii="Times New Roman" w:hAnsi="Times New Roman" w:cs="Times New Roman"/>
          <w:noProof/>
          <w:sz w:val="24"/>
        </w:rPr>
        <w:t>) формирует и направля</w:t>
      </w:r>
      <w:r w:rsidR="00EC69A8" w:rsidRPr="009866D9">
        <w:rPr>
          <w:rFonts w:ascii="Times New Roman" w:hAnsi="Times New Roman" w:cs="Times New Roman"/>
          <w:noProof/>
          <w:sz w:val="24"/>
        </w:rPr>
        <w:t>е</w:t>
      </w:r>
      <w:r w:rsidR="00210FE4" w:rsidRPr="009866D9">
        <w:rPr>
          <w:rFonts w:ascii="Times New Roman" w:hAnsi="Times New Roman" w:cs="Times New Roman"/>
          <w:noProof/>
          <w:sz w:val="24"/>
        </w:rPr>
        <w:t xml:space="preserve">т </w:t>
      </w:r>
      <w:r w:rsidR="00EC69A8" w:rsidRPr="009866D9">
        <w:rPr>
          <w:rFonts w:ascii="Times New Roman" w:hAnsi="Times New Roman" w:cs="Times New Roman"/>
          <w:noProof/>
          <w:sz w:val="24"/>
        </w:rPr>
        <w:t xml:space="preserve">в РОРД </w:t>
      </w:r>
      <w:r w:rsidR="00210FE4" w:rsidRPr="009866D9">
        <w:rPr>
          <w:rFonts w:ascii="Times New Roman" w:hAnsi="Times New Roman" w:cs="Times New Roman"/>
          <w:noProof/>
          <w:sz w:val="24"/>
        </w:rPr>
        <w:t>информационный запрос</w:t>
      </w:r>
      <w:r w:rsidR="006C5F9F">
        <w:rPr>
          <w:rFonts w:ascii="Times New Roman" w:hAnsi="Times New Roman" w:cs="Times New Roman"/>
          <w:noProof/>
          <w:sz w:val="24"/>
        </w:rPr>
        <w:t xml:space="preserve"> возможности выполн</w:t>
      </w:r>
      <w:r w:rsidR="007125CB">
        <w:rPr>
          <w:rFonts w:ascii="Times New Roman" w:hAnsi="Times New Roman" w:cs="Times New Roman"/>
          <w:noProof/>
          <w:sz w:val="24"/>
        </w:rPr>
        <w:t>е</w:t>
      </w:r>
      <w:r w:rsidR="006C5F9F">
        <w:rPr>
          <w:rFonts w:ascii="Times New Roman" w:hAnsi="Times New Roman" w:cs="Times New Roman"/>
          <w:noProof/>
          <w:sz w:val="24"/>
        </w:rPr>
        <w:t>ния операции</w:t>
      </w:r>
      <w:r w:rsidR="00210FE4" w:rsidRPr="009866D9">
        <w:rPr>
          <w:rFonts w:ascii="Times New Roman" w:hAnsi="Times New Roman" w:cs="Times New Roman"/>
          <w:noProof/>
          <w:sz w:val="24"/>
        </w:rPr>
        <w:t>, содержащий основные бизнес-реквизиты, необходимые для осуществления операции.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="00210FE4" w:rsidRPr="009866D9">
        <w:rPr>
          <w:rFonts w:ascii="Times New Roman" w:hAnsi="Times New Roman" w:cs="Times New Roman"/>
          <w:noProof/>
          <w:sz w:val="24"/>
        </w:rPr>
        <w:t xml:space="preserve">На основании полученного запроса </w:t>
      </w:r>
      <w:r w:rsidR="008869FA" w:rsidRPr="00915107">
        <w:rPr>
          <w:rFonts w:ascii="Times New Roman" w:hAnsi="Times New Roman" w:cs="Times New Roman"/>
          <w:color w:val="000000" w:themeColor="text1"/>
          <w:sz w:val="24"/>
          <w:szCs w:val="24"/>
        </w:rPr>
        <w:t>Регистрационный, операционный и расчётный депозитарий</w:t>
      </w:r>
      <w:r w:rsidR="008869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210FE4" w:rsidRPr="009866D9">
        <w:rPr>
          <w:rFonts w:ascii="Times New Roman" w:hAnsi="Times New Roman" w:cs="Times New Roman"/>
          <w:noProof/>
          <w:sz w:val="24"/>
        </w:rPr>
        <w:t>РОРД</w:t>
      </w:r>
      <w:r w:rsidR="008869FA">
        <w:rPr>
          <w:rFonts w:ascii="Times New Roman" w:hAnsi="Times New Roman" w:cs="Times New Roman"/>
          <w:noProof/>
          <w:sz w:val="24"/>
        </w:rPr>
        <w:t>)</w:t>
      </w:r>
      <w:r w:rsidR="00210FE4" w:rsidRPr="009866D9">
        <w:rPr>
          <w:rFonts w:ascii="Times New Roman" w:hAnsi="Times New Roman" w:cs="Times New Roman"/>
          <w:noProof/>
          <w:sz w:val="24"/>
        </w:rPr>
        <w:t xml:space="preserve"> формирует эталон</w:t>
      </w:r>
      <w:r w:rsidR="00725115" w:rsidRPr="009866D9">
        <w:rPr>
          <w:rFonts w:ascii="Times New Roman" w:hAnsi="Times New Roman" w:cs="Times New Roman"/>
          <w:noProof/>
          <w:sz w:val="24"/>
        </w:rPr>
        <w:t xml:space="preserve"> </w:t>
      </w:r>
      <w:r w:rsidR="00D20E97">
        <w:rPr>
          <w:rFonts w:ascii="Times New Roman" w:hAnsi="Times New Roman" w:cs="Times New Roman"/>
          <w:noProof/>
          <w:sz w:val="24"/>
        </w:rPr>
        <w:t>ЭС</w:t>
      </w:r>
      <w:r w:rsidR="00725115" w:rsidRPr="009866D9">
        <w:rPr>
          <w:rFonts w:ascii="Times New Roman" w:hAnsi="Times New Roman" w:cs="Times New Roman"/>
          <w:noProof/>
          <w:sz w:val="24"/>
        </w:rPr>
        <w:t xml:space="preserve">, </w:t>
      </w:r>
      <w:r w:rsidR="00A54D3C">
        <w:rPr>
          <w:rFonts w:ascii="Times New Roman" w:hAnsi="Times New Roman" w:cs="Times New Roman"/>
          <w:noProof/>
          <w:sz w:val="24"/>
        </w:rPr>
        <w:t xml:space="preserve">одним из реквизитов </w:t>
      </w:r>
      <w:r w:rsidR="00AB53C3">
        <w:rPr>
          <w:rFonts w:ascii="Times New Roman" w:hAnsi="Times New Roman" w:cs="Times New Roman"/>
          <w:noProof/>
          <w:sz w:val="24"/>
        </w:rPr>
        <w:t xml:space="preserve">которого </w:t>
      </w:r>
      <w:r w:rsidR="00D20E97">
        <w:rPr>
          <w:rFonts w:ascii="Times New Roman" w:hAnsi="Times New Roman" w:cs="Times New Roman"/>
          <w:noProof/>
          <w:sz w:val="24"/>
        </w:rPr>
        <w:t>является</w:t>
      </w:r>
      <w:r w:rsidR="00725115" w:rsidRPr="009866D9">
        <w:rPr>
          <w:rFonts w:ascii="Times New Roman" w:hAnsi="Times New Roman" w:cs="Times New Roman"/>
          <w:noProof/>
          <w:sz w:val="24"/>
        </w:rPr>
        <w:t xml:space="preserve"> </w:t>
      </w:r>
      <w:r w:rsidR="00EC69A8" w:rsidRPr="000C34E4">
        <w:rPr>
          <w:rFonts w:ascii="Times New Roman" w:hAnsi="Times New Roman" w:cs="Times New Roman"/>
          <w:i/>
          <w:noProof/>
          <w:sz w:val="24"/>
        </w:rPr>
        <w:t xml:space="preserve">эталон </w:t>
      </w:r>
      <w:r w:rsidR="006C5F9F" w:rsidRPr="000C34E4">
        <w:rPr>
          <w:rFonts w:ascii="Times New Roman" w:hAnsi="Times New Roman" w:cs="Times New Roman"/>
          <w:i/>
          <w:noProof/>
          <w:sz w:val="24"/>
        </w:rPr>
        <w:t>транзакционного сообщения</w:t>
      </w:r>
      <w:r w:rsidR="00725115" w:rsidRPr="009866D9">
        <w:rPr>
          <w:rFonts w:ascii="Times New Roman" w:hAnsi="Times New Roman" w:cs="Times New Roman"/>
          <w:noProof/>
          <w:sz w:val="24"/>
        </w:rPr>
        <w:t xml:space="preserve">, </w:t>
      </w:r>
      <w:r w:rsidR="00210FE4" w:rsidRPr="009866D9">
        <w:rPr>
          <w:rFonts w:ascii="Times New Roman" w:hAnsi="Times New Roman" w:cs="Times New Roman"/>
          <w:noProof/>
          <w:sz w:val="24"/>
        </w:rPr>
        <w:t>и направляет инициатору операции.</w:t>
      </w:r>
    </w:p>
    <w:p w14:paraId="7C20A77F" w14:textId="77777777" w:rsidR="008869FA" w:rsidRDefault="008869FA" w:rsidP="00DE2BDB">
      <w:pPr>
        <w:pStyle w:val="a7"/>
        <w:shd w:val="clear" w:color="auto" w:fill="FFFFFF"/>
        <w:spacing w:before="240" w:after="240"/>
        <w:ind w:left="0" w:firstLine="709"/>
        <w:jc w:val="both"/>
        <w:rPr>
          <w:rFonts w:ascii="Times New Roman" w:hAnsi="Times New Roman" w:cs="Times New Roman"/>
          <w:noProof/>
          <w:sz w:val="24"/>
        </w:rPr>
      </w:pPr>
    </w:p>
    <w:p w14:paraId="05C84F22" w14:textId="446F9D19" w:rsidR="00210FE4" w:rsidRPr="00DE2BDB" w:rsidRDefault="00210FE4" w:rsidP="00DE2BDB">
      <w:pPr>
        <w:pStyle w:val="a7"/>
        <w:numPr>
          <w:ilvl w:val="0"/>
          <w:numId w:val="9"/>
        </w:numPr>
        <w:shd w:val="clear" w:color="auto" w:fill="FFFFFF"/>
        <w:spacing w:before="240" w:after="240"/>
        <w:ind w:left="0" w:firstLine="709"/>
        <w:jc w:val="both"/>
        <w:rPr>
          <w:rFonts w:ascii="Times New Roman" w:hAnsi="Times New Roman" w:cs="Times New Roman"/>
          <w:i/>
          <w:noProof/>
          <w:sz w:val="24"/>
        </w:rPr>
      </w:pPr>
      <w:r w:rsidRPr="00DE2BDB">
        <w:rPr>
          <w:rFonts w:ascii="Times New Roman" w:hAnsi="Times New Roman" w:cs="Times New Roman"/>
          <w:i/>
          <w:noProof/>
          <w:sz w:val="24"/>
        </w:rPr>
        <w:t xml:space="preserve">Формирование </w:t>
      </w:r>
      <w:r w:rsidR="00D670E8">
        <w:rPr>
          <w:rFonts w:ascii="Times New Roman" w:hAnsi="Times New Roman" w:cs="Times New Roman"/>
          <w:i/>
          <w:noProof/>
          <w:sz w:val="24"/>
        </w:rPr>
        <w:t>ЭС</w:t>
      </w:r>
      <w:r w:rsidR="00D20E97">
        <w:rPr>
          <w:rFonts w:ascii="Times New Roman" w:hAnsi="Times New Roman" w:cs="Times New Roman"/>
          <w:i/>
          <w:noProof/>
          <w:sz w:val="24"/>
        </w:rPr>
        <w:t xml:space="preserve"> (бизнес-сообщения)</w:t>
      </w:r>
      <w:r w:rsidR="00725115" w:rsidRPr="00DE2BDB">
        <w:rPr>
          <w:rFonts w:ascii="Times New Roman" w:hAnsi="Times New Roman" w:cs="Times New Roman"/>
          <w:i/>
          <w:noProof/>
          <w:sz w:val="24"/>
        </w:rPr>
        <w:t>, исполнение которого приводит к внесению данных в РР</w:t>
      </w:r>
    </w:p>
    <w:p w14:paraId="71FCA115" w14:textId="5E23AB5B" w:rsidR="00EC69A8" w:rsidRPr="009866D9" w:rsidRDefault="00725115" w:rsidP="00F04669">
      <w:pPr>
        <w:pStyle w:val="a7"/>
        <w:shd w:val="clear" w:color="auto" w:fill="FFFFFF"/>
        <w:spacing w:before="240" w:after="240"/>
        <w:ind w:left="0" w:firstLine="709"/>
        <w:jc w:val="both"/>
        <w:rPr>
          <w:rFonts w:ascii="Times New Roman" w:hAnsi="Times New Roman" w:cs="Times New Roman"/>
          <w:noProof/>
          <w:sz w:val="24"/>
        </w:rPr>
      </w:pPr>
      <w:r w:rsidRPr="009866D9">
        <w:rPr>
          <w:rFonts w:ascii="Times New Roman" w:hAnsi="Times New Roman" w:cs="Times New Roman"/>
          <w:noProof/>
          <w:sz w:val="24"/>
        </w:rPr>
        <w:t>Инициатор операции</w:t>
      </w:r>
      <w:r w:rsidR="00355E12">
        <w:rPr>
          <w:rFonts w:ascii="Times New Roman" w:hAnsi="Times New Roman" w:cs="Times New Roman"/>
          <w:noProof/>
          <w:sz w:val="24"/>
        </w:rPr>
        <w:t xml:space="preserve"> (Клиент)</w:t>
      </w:r>
      <w:r w:rsidR="00EC69A8" w:rsidRPr="009866D9">
        <w:rPr>
          <w:rFonts w:ascii="Times New Roman" w:hAnsi="Times New Roman" w:cs="Times New Roman"/>
          <w:noProof/>
          <w:sz w:val="24"/>
        </w:rPr>
        <w:t xml:space="preserve">, получив эталон </w:t>
      </w:r>
      <w:r w:rsidR="00D20E97">
        <w:rPr>
          <w:rFonts w:ascii="Times New Roman" w:hAnsi="Times New Roman" w:cs="Times New Roman"/>
          <w:noProof/>
          <w:sz w:val="24"/>
        </w:rPr>
        <w:t>ЭС</w:t>
      </w:r>
      <w:r w:rsidR="00F04669">
        <w:rPr>
          <w:rFonts w:ascii="Times New Roman" w:hAnsi="Times New Roman" w:cs="Times New Roman"/>
          <w:noProof/>
          <w:sz w:val="24"/>
        </w:rPr>
        <w:t xml:space="preserve">, </w:t>
      </w:r>
      <w:r w:rsidRPr="009866D9">
        <w:rPr>
          <w:rFonts w:ascii="Times New Roman" w:hAnsi="Times New Roman" w:cs="Times New Roman"/>
          <w:noProof/>
          <w:sz w:val="24"/>
        </w:rPr>
        <w:t xml:space="preserve">осуществляет проверку и визуализацию реквизитов </w:t>
      </w:r>
      <w:r w:rsidR="00D20E97" w:rsidRPr="000C34E4">
        <w:rPr>
          <w:rFonts w:ascii="Times New Roman" w:hAnsi="Times New Roman" w:cs="Times New Roman"/>
          <w:i/>
          <w:noProof/>
          <w:sz w:val="24"/>
        </w:rPr>
        <w:t xml:space="preserve">эталона </w:t>
      </w:r>
      <w:r w:rsidRPr="000C34E4">
        <w:rPr>
          <w:rFonts w:ascii="Times New Roman" w:hAnsi="Times New Roman" w:cs="Times New Roman"/>
          <w:i/>
          <w:noProof/>
          <w:sz w:val="24"/>
        </w:rPr>
        <w:t>ЭС</w:t>
      </w:r>
      <w:r w:rsidR="00F04669">
        <w:rPr>
          <w:rFonts w:ascii="Times New Roman" w:hAnsi="Times New Roman" w:cs="Times New Roman"/>
          <w:i/>
          <w:noProof/>
          <w:sz w:val="24"/>
        </w:rPr>
        <w:t>,</w:t>
      </w:r>
      <w:r w:rsidR="00D20E97">
        <w:rPr>
          <w:rFonts w:ascii="Times New Roman" w:hAnsi="Times New Roman" w:cs="Times New Roman"/>
          <w:noProof/>
          <w:sz w:val="24"/>
        </w:rPr>
        <w:t xml:space="preserve"> </w:t>
      </w:r>
      <w:r w:rsidRPr="009866D9">
        <w:rPr>
          <w:rFonts w:ascii="Times New Roman" w:hAnsi="Times New Roman" w:cs="Times New Roman"/>
          <w:noProof/>
          <w:sz w:val="24"/>
        </w:rPr>
        <w:t xml:space="preserve">и </w:t>
      </w:r>
      <w:r w:rsidR="00EC69A8" w:rsidRPr="009866D9">
        <w:rPr>
          <w:rFonts w:ascii="Times New Roman" w:hAnsi="Times New Roman" w:cs="Times New Roman"/>
          <w:noProof/>
          <w:sz w:val="24"/>
        </w:rPr>
        <w:t>в случае подтверждения операции:</w:t>
      </w:r>
    </w:p>
    <w:p w14:paraId="03BC950C" w14:textId="23B2E916" w:rsidR="00EC69A8" w:rsidRPr="009866D9" w:rsidRDefault="006C5F9F" w:rsidP="00F04669">
      <w:pPr>
        <w:pStyle w:val="a7"/>
        <w:numPr>
          <w:ilvl w:val="0"/>
          <w:numId w:val="13"/>
        </w:numPr>
        <w:shd w:val="clear" w:color="auto" w:fill="FFFFFF"/>
        <w:spacing w:before="240" w:after="24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с использованием данных </w:t>
      </w:r>
      <w:r w:rsidRPr="000C34E4">
        <w:rPr>
          <w:rFonts w:ascii="Times New Roman" w:hAnsi="Times New Roman" w:cs="Times New Roman"/>
          <w:i/>
          <w:noProof/>
          <w:sz w:val="24"/>
        </w:rPr>
        <w:t xml:space="preserve">эталона транзакционного сообщения </w:t>
      </w:r>
      <w:r>
        <w:rPr>
          <w:rFonts w:ascii="Times New Roman" w:hAnsi="Times New Roman" w:cs="Times New Roman"/>
          <w:noProof/>
          <w:sz w:val="24"/>
        </w:rPr>
        <w:t xml:space="preserve">формирует </w:t>
      </w:r>
      <w:r w:rsidRPr="000C34E4">
        <w:rPr>
          <w:rFonts w:ascii="Times New Roman" w:hAnsi="Times New Roman" w:cs="Times New Roman"/>
          <w:i/>
          <w:noProof/>
          <w:sz w:val="24"/>
        </w:rPr>
        <w:t>транзакционное сообщение (дайджест РР)</w:t>
      </w:r>
      <w:r w:rsidR="00D20E97">
        <w:rPr>
          <w:rFonts w:ascii="Times New Roman" w:hAnsi="Times New Roman" w:cs="Times New Roman"/>
          <w:noProof/>
          <w:sz w:val="24"/>
        </w:rPr>
        <w:t xml:space="preserve"> путем подписания </w:t>
      </w:r>
      <w:r w:rsidR="000C34E4" w:rsidRPr="000C34E4">
        <w:rPr>
          <w:rFonts w:ascii="Times New Roman" w:hAnsi="Times New Roman" w:cs="Times New Roman"/>
          <w:i/>
          <w:noProof/>
          <w:sz w:val="24"/>
        </w:rPr>
        <w:t>эталона транзакционного сообщения</w:t>
      </w:r>
      <w:r>
        <w:rPr>
          <w:rFonts w:ascii="Times New Roman" w:hAnsi="Times New Roman" w:cs="Times New Roman"/>
          <w:noProof/>
          <w:sz w:val="24"/>
        </w:rPr>
        <w:t xml:space="preserve"> и помещает </w:t>
      </w:r>
      <w:r w:rsidR="00EC69A8" w:rsidRPr="009866D9">
        <w:rPr>
          <w:rFonts w:ascii="Times New Roman" w:hAnsi="Times New Roman" w:cs="Times New Roman"/>
          <w:noProof/>
          <w:sz w:val="24"/>
        </w:rPr>
        <w:t>подписанн</w:t>
      </w:r>
      <w:r>
        <w:rPr>
          <w:rFonts w:ascii="Times New Roman" w:hAnsi="Times New Roman" w:cs="Times New Roman"/>
          <w:noProof/>
          <w:sz w:val="24"/>
        </w:rPr>
        <w:t xml:space="preserve">ое </w:t>
      </w:r>
      <w:r w:rsidRPr="000C34E4">
        <w:rPr>
          <w:rFonts w:ascii="Times New Roman" w:hAnsi="Times New Roman" w:cs="Times New Roman"/>
          <w:i/>
          <w:noProof/>
          <w:sz w:val="24"/>
        </w:rPr>
        <w:t>транзакционное сообщение</w:t>
      </w:r>
      <w:r w:rsidR="00D20E97" w:rsidRPr="000C34E4">
        <w:rPr>
          <w:rFonts w:ascii="Times New Roman" w:hAnsi="Times New Roman" w:cs="Times New Roman"/>
          <w:i/>
          <w:noProof/>
          <w:sz w:val="24"/>
        </w:rPr>
        <w:t xml:space="preserve"> </w:t>
      </w:r>
      <w:r w:rsidR="00D20E97" w:rsidRPr="00F04669">
        <w:rPr>
          <w:rFonts w:ascii="Times New Roman" w:hAnsi="Times New Roman" w:cs="Times New Roman"/>
          <w:i/>
          <w:noProof/>
          <w:sz w:val="24"/>
        </w:rPr>
        <w:t>(дайджест РР)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="00725115" w:rsidRPr="009866D9">
        <w:rPr>
          <w:rFonts w:ascii="Times New Roman" w:hAnsi="Times New Roman" w:cs="Times New Roman"/>
          <w:noProof/>
          <w:sz w:val="24"/>
        </w:rPr>
        <w:t>внутрь бизнес-сообщения</w:t>
      </w:r>
      <w:r w:rsidR="00EC69A8" w:rsidRPr="009866D9">
        <w:rPr>
          <w:rFonts w:ascii="Times New Roman" w:hAnsi="Times New Roman" w:cs="Times New Roman"/>
          <w:noProof/>
          <w:sz w:val="24"/>
        </w:rPr>
        <w:t>;</w:t>
      </w:r>
    </w:p>
    <w:p w14:paraId="74AEAEEB" w14:textId="797818FD" w:rsidR="00725115" w:rsidRDefault="00725115" w:rsidP="00F04669">
      <w:pPr>
        <w:pStyle w:val="a7"/>
        <w:numPr>
          <w:ilvl w:val="0"/>
          <w:numId w:val="13"/>
        </w:numPr>
        <w:shd w:val="clear" w:color="auto" w:fill="FFFFFF"/>
        <w:spacing w:before="240" w:after="240"/>
        <w:jc w:val="both"/>
        <w:rPr>
          <w:rFonts w:ascii="Times New Roman" w:hAnsi="Times New Roman" w:cs="Times New Roman"/>
          <w:noProof/>
          <w:sz w:val="24"/>
        </w:rPr>
      </w:pPr>
      <w:r w:rsidRPr="009866D9">
        <w:rPr>
          <w:rFonts w:ascii="Times New Roman" w:hAnsi="Times New Roman" w:cs="Times New Roman"/>
          <w:noProof/>
          <w:sz w:val="24"/>
        </w:rPr>
        <w:t xml:space="preserve">устанавливает </w:t>
      </w:r>
      <w:r w:rsidR="00D670E8">
        <w:rPr>
          <w:rFonts w:ascii="Times New Roman" w:hAnsi="Times New Roman" w:cs="Times New Roman"/>
          <w:noProof/>
          <w:sz w:val="24"/>
        </w:rPr>
        <w:t>электронную подпись (</w:t>
      </w:r>
      <w:r w:rsidRPr="009866D9">
        <w:rPr>
          <w:rFonts w:ascii="Times New Roman" w:hAnsi="Times New Roman" w:cs="Times New Roman"/>
          <w:noProof/>
          <w:sz w:val="24"/>
        </w:rPr>
        <w:t>ЭП</w:t>
      </w:r>
      <w:r w:rsidR="00D670E8">
        <w:rPr>
          <w:rFonts w:ascii="Times New Roman" w:hAnsi="Times New Roman" w:cs="Times New Roman"/>
          <w:noProof/>
          <w:sz w:val="24"/>
        </w:rPr>
        <w:t>)</w:t>
      </w:r>
      <w:r w:rsidRPr="009866D9">
        <w:rPr>
          <w:rFonts w:ascii="Times New Roman" w:hAnsi="Times New Roman" w:cs="Times New Roman"/>
          <w:noProof/>
          <w:sz w:val="24"/>
        </w:rPr>
        <w:t xml:space="preserve"> на само бизнес-сообщение.</w:t>
      </w:r>
    </w:p>
    <w:p w14:paraId="6C796B19" w14:textId="2FFA12B4" w:rsidR="00725115" w:rsidRPr="008869FA" w:rsidRDefault="000C34E4" w:rsidP="008869FA">
      <w:pPr>
        <w:shd w:val="clear" w:color="auto" w:fill="FFFFFF"/>
        <w:spacing w:before="240" w:after="240"/>
        <w:ind w:firstLine="709"/>
        <w:jc w:val="both"/>
        <w:rPr>
          <w:rFonts w:ascii="Times New Roman" w:hAnsi="Times New Roman" w:cs="Times New Roman"/>
          <w:noProof/>
          <w:sz w:val="24"/>
        </w:rPr>
      </w:pPr>
      <w:r w:rsidRPr="00F04669">
        <w:rPr>
          <w:rFonts w:ascii="Times New Roman" w:hAnsi="Times New Roman" w:cs="Times New Roman"/>
          <w:noProof/>
          <w:sz w:val="24"/>
        </w:rPr>
        <w:t xml:space="preserve">На Рисунке </w:t>
      </w:r>
      <w:r w:rsidRPr="00F04669">
        <w:rPr>
          <w:rFonts w:ascii="Times New Roman" w:hAnsi="Times New Roman" w:cs="Times New Roman"/>
          <w:noProof/>
          <w:sz w:val="24"/>
        </w:rPr>
        <w:fldChar w:fldCharType="begin"/>
      </w:r>
      <w:r w:rsidRPr="00F04669">
        <w:rPr>
          <w:rFonts w:ascii="Times New Roman" w:hAnsi="Times New Roman" w:cs="Times New Roman"/>
          <w:noProof/>
          <w:sz w:val="24"/>
        </w:rPr>
        <w:instrText xml:space="preserve"> SEQ Рисунок \* ARABIC </w:instrText>
      </w:r>
      <w:r w:rsidRPr="00F04669">
        <w:rPr>
          <w:rFonts w:ascii="Times New Roman" w:hAnsi="Times New Roman" w:cs="Times New Roman"/>
          <w:noProof/>
          <w:sz w:val="24"/>
        </w:rPr>
        <w:fldChar w:fldCharType="separate"/>
      </w:r>
      <w:r w:rsidRPr="00F04669">
        <w:rPr>
          <w:rFonts w:ascii="Times New Roman" w:hAnsi="Times New Roman" w:cs="Times New Roman"/>
          <w:noProof/>
          <w:sz w:val="24"/>
        </w:rPr>
        <w:t>1</w:t>
      </w:r>
      <w:r w:rsidRPr="00F04669">
        <w:rPr>
          <w:rFonts w:ascii="Times New Roman" w:hAnsi="Times New Roman" w:cs="Times New Roman"/>
          <w:noProof/>
          <w:sz w:val="24"/>
        </w:rPr>
        <w:fldChar w:fldCharType="end"/>
      </w:r>
      <w:r w:rsidRPr="00F04669">
        <w:rPr>
          <w:rFonts w:ascii="Times New Roman" w:hAnsi="Times New Roman" w:cs="Times New Roman"/>
          <w:noProof/>
          <w:sz w:val="24"/>
        </w:rPr>
        <w:t xml:space="preserve"> приведена упрощенная схема обмена </w:t>
      </w:r>
      <w:r w:rsidR="00D670E8" w:rsidRPr="00F04669">
        <w:rPr>
          <w:rFonts w:ascii="Times New Roman" w:hAnsi="Times New Roman" w:cs="Times New Roman"/>
          <w:noProof/>
          <w:sz w:val="24"/>
        </w:rPr>
        <w:t>ЭС</w:t>
      </w:r>
      <w:r w:rsidRPr="00F04669">
        <w:rPr>
          <w:rFonts w:ascii="Times New Roman" w:hAnsi="Times New Roman" w:cs="Times New Roman"/>
          <w:noProof/>
          <w:sz w:val="24"/>
        </w:rPr>
        <w:t xml:space="preserve"> при выполнении операции, инициированной </w:t>
      </w:r>
      <w:r w:rsidR="00322049">
        <w:rPr>
          <w:rFonts w:ascii="Times New Roman" w:hAnsi="Times New Roman" w:cs="Times New Roman"/>
          <w:noProof/>
          <w:sz w:val="24"/>
        </w:rPr>
        <w:t>К</w:t>
      </w:r>
      <w:r w:rsidRPr="00F04669">
        <w:rPr>
          <w:rFonts w:ascii="Times New Roman" w:hAnsi="Times New Roman" w:cs="Times New Roman"/>
          <w:noProof/>
          <w:sz w:val="24"/>
        </w:rPr>
        <w:t>лиентом и приводящей к внесению данных в РР.</w:t>
      </w:r>
    </w:p>
    <w:p w14:paraId="151B1F1A" w14:textId="77777777" w:rsidR="0025103D" w:rsidRDefault="0025103D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C31922F" w14:textId="36A8A6FE" w:rsidR="00BA3F11" w:rsidRDefault="0025103D" w:rsidP="0025103D">
      <w:pPr>
        <w:pStyle w:val="af5"/>
        <w:rPr>
          <w:rFonts w:ascii="Times New Roman" w:hAnsi="Times New Roman" w:cs="Times New Roman"/>
          <w:noProof/>
          <w:sz w:val="24"/>
        </w:rPr>
      </w:pPr>
      <w:r>
        <w:lastRenderedPageBreak/>
        <w:t xml:space="preserve">Рисунок </w:t>
      </w:r>
      <w:r w:rsidR="002A7517">
        <w:rPr>
          <w:noProof/>
        </w:rPr>
        <w:fldChar w:fldCharType="begin"/>
      </w:r>
      <w:r w:rsidR="002A7517">
        <w:rPr>
          <w:noProof/>
        </w:rPr>
        <w:instrText xml:space="preserve"> SEQ Рисунок \* ARABIC </w:instrText>
      </w:r>
      <w:r w:rsidR="002A7517">
        <w:rPr>
          <w:noProof/>
        </w:rPr>
        <w:fldChar w:fldCharType="separate"/>
      </w:r>
      <w:r>
        <w:rPr>
          <w:noProof/>
        </w:rPr>
        <w:t>1</w:t>
      </w:r>
      <w:r w:rsidR="002A7517">
        <w:rPr>
          <w:noProof/>
        </w:rPr>
        <w:fldChar w:fldCharType="end"/>
      </w:r>
      <w:r w:rsidRPr="0025103D">
        <w:t xml:space="preserve"> Схематическое изображение обмена </w:t>
      </w:r>
      <w:r w:rsidR="00D670E8">
        <w:t>ЭС</w:t>
      </w:r>
      <w:r w:rsidRPr="0025103D">
        <w:t xml:space="preserve"> при выпол</w:t>
      </w:r>
      <w:r w:rsidR="00F04669">
        <w:t>нении операции, инициированной К</w:t>
      </w:r>
      <w:r w:rsidRPr="0025103D">
        <w:t>лиентом и приводящей к внесению данных в РР</w:t>
      </w:r>
      <w:r w:rsidR="00735F06">
        <w:object w:dxaOrig="10850" w:dyaOrig="16945" w14:anchorId="411ABC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5pt;height:684.6pt" o:ole="">
            <v:imagedata r:id="rId8" o:title="" cropbottom="2240f"/>
          </v:shape>
          <o:OLEObject Type="Embed" ProgID="Visio.Drawing.15" ShapeID="_x0000_i1025" DrawAspect="Content" ObjectID="_1803127556" r:id="rId9"/>
        </w:object>
      </w:r>
    </w:p>
    <w:p w14:paraId="090E967F" w14:textId="4C42031F" w:rsidR="00725115" w:rsidRPr="0025103D" w:rsidRDefault="00725115" w:rsidP="00DE2BDB">
      <w:pPr>
        <w:pStyle w:val="a7"/>
        <w:shd w:val="clear" w:color="auto" w:fill="FFFFFF"/>
        <w:spacing w:before="240" w:after="240"/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5103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Более подробные сведения о структуре бизнес-сообщения и о принципах формирования эталона </w:t>
      </w:r>
      <w:r w:rsidR="00735F06">
        <w:rPr>
          <w:rFonts w:ascii="Times New Roman" w:hAnsi="Times New Roman" w:cs="Times New Roman"/>
          <w:noProof/>
          <w:sz w:val="24"/>
          <w:szCs w:val="24"/>
        </w:rPr>
        <w:t>ЭС</w:t>
      </w:r>
      <w:r w:rsidRPr="0025103D">
        <w:rPr>
          <w:rFonts w:ascii="Times New Roman" w:hAnsi="Times New Roman" w:cs="Times New Roman"/>
          <w:noProof/>
          <w:sz w:val="24"/>
          <w:szCs w:val="24"/>
        </w:rPr>
        <w:t xml:space="preserve"> приведены в документе «Альбом электронных сообщений, используемых для взаимодействия </w:t>
      </w:r>
      <w:r w:rsidR="00D426D1">
        <w:rPr>
          <w:rFonts w:ascii="Times New Roman" w:hAnsi="Times New Roman" w:cs="Times New Roman"/>
          <w:noProof/>
          <w:sz w:val="24"/>
          <w:szCs w:val="24"/>
        </w:rPr>
        <w:t>Субъектов</w:t>
      </w:r>
      <w:r w:rsidR="00D426D1" w:rsidRPr="0025103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5103D">
        <w:rPr>
          <w:rFonts w:ascii="Times New Roman" w:hAnsi="Times New Roman" w:cs="Times New Roman"/>
          <w:noProof/>
          <w:sz w:val="24"/>
          <w:szCs w:val="24"/>
        </w:rPr>
        <w:t>Платформы Цифрового Рубля. Введение».</w:t>
      </w:r>
    </w:p>
    <w:p w14:paraId="7FFE2187" w14:textId="76F495DC" w:rsidR="00EC69A8" w:rsidRPr="00D670E8" w:rsidRDefault="0025103D" w:rsidP="00D670E8">
      <w:pPr>
        <w:shd w:val="clear" w:color="auto" w:fill="FFFFFF"/>
        <w:spacing w:before="240" w:after="24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103D">
        <w:rPr>
          <w:rFonts w:ascii="Times New Roman" w:hAnsi="Times New Roman" w:cs="Times New Roman"/>
          <w:color w:val="000000"/>
          <w:sz w:val="24"/>
          <w:szCs w:val="24"/>
        </w:rPr>
        <w:t>Далее в документе приведены описание структуры эталона транзакционного сообщения (</w:t>
      </w:r>
      <w:r w:rsidR="00E9453F">
        <w:rPr>
          <w:rFonts w:ascii="Times New Roman" w:hAnsi="Times New Roman" w:cs="Times New Roman"/>
          <w:color w:val="000000"/>
          <w:sz w:val="24"/>
          <w:szCs w:val="24"/>
        </w:rPr>
        <w:t xml:space="preserve">эталона </w:t>
      </w:r>
      <w:r w:rsidRPr="0025103D">
        <w:rPr>
          <w:rFonts w:ascii="Times New Roman" w:hAnsi="Times New Roman" w:cs="Times New Roman"/>
          <w:color w:val="000000"/>
          <w:sz w:val="24"/>
          <w:szCs w:val="24"/>
        </w:rPr>
        <w:t>дайджеста РР) и описание процедуры формирования транзакционного сообщения.</w:t>
      </w:r>
      <w:bookmarkStart w:id="5" w:name="_Toc71296870"/>
    </w:p>
    <w:p w14:paraId="535929B5" w14:textId="2A4CA672" w:rsidR="00B9457E" w:rsidRPr="00DE2BDB" w:rsidRDefault="003314F9" w:rsidP="00DE2BDB">
      <w:pPr>
        <w:pStyle w:val="2"/>
        <w:numPr>
          <w:ilvl w:val="0"/>
          <w:numId w:val="6"/>
        </w:numPr>
        <w:ind w:left="0"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Формирование </w:t>
      </w:r>
      <w:r w:rsidR="002B330E" w:rsidRPr="00DE2BDB">
        <w:rPr>
          <w:rFonts w:ascii="Times New Roman" w:hAnsi="Times New Roman"/>
          <w:lang w:val="ru-RU"/>
        </w:rPr>
        <w:t>эталона транзакци</w:t>
      </w:r>
      <w:r w:rsidR="00FD3C01">
        <w:rPr>
          <w:rFonts w:ascii="Times New Roman" w:hAnsi="Times New Roman"/>
          <w:lang w:val="ru-RU"/>
        </w:rPr>
        <w:t>онного сообщения</w:t>
      </w:r>
      <w:r w:rsidR="00B9457E" w:rsidRPr="00DE2BDB">
        <w:rPr>
          <w:rFonts w:ascii="Times New Roman" w:hAnsi="Times New Roman"/>
          <w:lang w:val="ru-RU"/>
        </w:rPr>
        <w:t xml:space="preserve"> </w:t>
      </w:r>
      <w:bookmarkEnd w:id="5"/>
    </w:p>
    <w:p w14:paraId="1EA1F3BA" w14:textId="2F36CC81" w:rsidR="003314F9" w:rsidRDefault="003314F9" w:rsidP="00E57AAC">
      <w:pPr>
        <w:pStyle w:val="a7"/>
        <w:numPr>
          <w:ilvl w:val="1"/>
          <w:numId w:val="6"/>
        </w:numPr>
        <w:shd w:val="clear" w:color="auto" w:fill="FFFFFF"/>
        <w:spacing w:before="240" w:after="240"/>
        <w:ind w:left="0" w:firstLine="709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На основании информационного запроса, поступившего от инициатора бизнес</w:t>
      </w:r>
      <w:r w:rsidR="00FD3C01">
        <w:rPr>
          <w:rFonts w:ascii="Times New Roman" w:hAnsi="Times New Roman" w:cs="Times New Roman"/>
          <w:noProof/>
          <w:sz w:val="24"/>
        </w:rPr>
        <w:t>-</w:t>
      </w:r>
      <w:r>
        <w:rPr>
          <w:rFonts w:ascii="Times New Roman" w:hAnsi="Times New Roman" w:cs="Times New Roman"/>
          <w:noProof/>
          <w:sz w:val="24"/>
        </w:rPr>
        <w:t>операции</w:t>
      </w:r>
      <w:r w:rsidR="001E630E">
        <w:rPr>
          <w:rFonts w:ascii="Times New Roman" w:hAnsi="Times New Roman" w:cs="Times New Roman"/>
          <w:noProof/>
          <w:sz w:val="24"/>
        </w:rPr>
        <w:t xml:space="preserve"> (сообщение </w:t>
      </w:r>
      <w:r w:rsidR="001E630E">
        <w:rPr>
          <w:rFonts w:ascii="Times New Roman" w:hAnsi="Times New Roman" w:cs="Times New Roman"/>
          <w:noProof/>
          <w:sz w:val="24"/>
          <w:lang w:val="en-US"/>
        </w:rPr>
        <w:t>I</w:t>
      </w:r>
      <w:r w:rsidR="001E630E" w:rsidRPr="001E630E">
        <w:rPr>
          <w:rFonts w:ascii="Times New Roman" w:hAnsi="Times New Roman" w:cs="Times New Roman"/>
          <w:noProof/>
          <w:sz w:val="24"/>
        </w:rPr>
        <w:t xml:space="preserve"> </w:t>
      </w:r>
      <w:r w:rsidR="001E630E">
        <w:rPr>
          <w:rFonts w:ascii="Times New Roman" w:hAnsi="Times New Roman" w:cs="Times New Roman"/>
          <w:noProof/>
          <w:sz w:val="24"/>
        </w:rPr>
        <w:t>на рисунке 1),</w:t>
      </w:r>
      <w:r>
        <w:rPr>
          <w:rFonts w:ascii="Times New Roman" w:hAnsi="Times New Roman" w:cs="Times New Roman"/>
          <w:noProof/>
          <w:sz w:val="24"/>
        </w:rPr>
        <w:t xml:space="preserve"> РОРД формирует эталон бизнес-сообщения</w:t>
      </w:r>
      <w:r w:rsidR="001E630E">
        <w:rPr>
          <w:rFonts w:ascii="Times New Roman" w:hAnsi="Times New Roman" w:cs="Times New Roman"/>
          <w:noProof/>
          <w:sz w:val="24"/>
        </w:rPr>
        <w:t xml:space="preserve"> (сообщение </w:t>
      </w:r>
      <w:r w:rsidR="001E630E">
        <w:rPr>
          <w:rFonts w:ascii="Times New Roman" w:hAnsi="Times New Roman" w:cs="Times New Roman"/>
          <w:noProof/>
          <w:sz w:val="24"/>
          <w:lang w:val="en-US"/>
        </w:rPr>
        <w:t>III</w:t>
      </w:r>
      <w:r w:rsidR="001E630E" w:rsidRPr="001E630E">
        <w:rPr>
          <w:rFonts w:ascii="Times New Roman" w:hAnsi="Times New Roman" w:cs="Times New Roman"/>
          <w:noProof/>
          <w:sz w:val="24"/>
        </w:rPr>
        <w:t xml:space="preserve"> </w:t>
      </w:r>
      <w:r w:rsidR="001E630E">
        <w:rPr>
          <w:rFonts w:ascii="Times New Roman" w:hAnsi="Times New Roman" w:cs="Times New Roman"/>
          <w:noProof/>
          <w:sz w:val="24"/>
        </w:rPr>
        <w:t>на рисунке 1)</w:t>
      </w:r>
      <w:r>
        <w:rPr>
          <w:rFonts w:ascii="Times New Roman" w:hAnsi="Times New Roman" w:cs="Times New Roman"/>
          <w:noProof/>
          <w:sz w:val="24"/>
        </w:rPr>
        <w:t xml:space="preserve">. В состав эталона бизнес-сообщения входит </w:t>
      </w:r>
      <w:r w:rsidRPr="002E18D3">
        <w:rPr>
          <w:rFonts w:ascii="Times New Roman" w:hAnsi="Times New Roman" w:cs="Times New Roman"/>
          <w:i/>
          <w:noProof/>
          <w:sz w:val="24"/>
        </w:rPr>
        <w:t xml:space="preserve">эталон </w:t>
      </w:r>
      <w:r w:rsidR="00FD3C01" w:rsidRPr="002E18D3">
        <w:rPr>
          <w:rFonts w:ascii="Times New Roman" w:hAnsi="Times New Roman" w:cs="Times New Roman"/>
          <w:i/>
          <w:noProof/>
          <w:sz w:val="24"/>
        </w:rPr>
        <w:t>транзакционного сообщения</w:t>
      </w:r>
      <w:r>
        <w:rPr>
          <w:rFonts w:ascii="Times New Roman" w:hAnsi="Times New Roman" w:cs="Times New Roman"/>
          <w:noProof/>
          <w:sz w:val="24"/>
        </w:rPr>
        <w:t>.</w:t>
      </w:r>
    </w:p>
    <w:p w14:paraId="628FEC38" w14:textId="3E905321" w:rsidR="009136C0" w:rsidRDefault="001E630E" w:rsidP="009136C0">
      <w:pPr>
        <w:pStyle w:val="a7"/>
        <w:numPr>
          <w:ilvl w:val="1"/>
          <w:numId w:val="6"/>
        </w:numPr>
        <w:shd w:val="clear" w:color="auto" w:fill="FFFFFF"/>
        <w:spacing w:before="240" w:after="240"/>
        <w:ind w:left="0" w:firstLine="709"/>
        <w:jc w:val="both"/>
        <w:rPr>
          <w:rFonts w:ascii="Times New Roman" w:hAnsi="Times New Roman" w:cs="Times New Roman"/>
          <w:noProof/>
          <w:sz w:val="24"/>
        </w:rPr>
      </w:pPr>
      <w:r w:rsidRPr="002E18D3">
        <w:rPr>
          <w:rFonts w:ascii="Times New Roman" w:hAnsi="Times New Roman" w:cs="Times New Roman"/>
          <w:i/>
          <w:noProof/>
          <w:sz w:val="24"/>
        </w:rPr>
        <w:t>Э</w:t>
      </w:r>
      <w:r w:rsidR="00367274" w:rsidRPr="002E18D3">
        <w:rPr>
          <w:rFonts w:ascii="Times New Roman" w:hAnsi="Times New Roman" w:cs="Times New Roman"/>
          <w:i/>
          <w:noProof/>
          <w:sz w:val="24"/>
        </w:rPr>
        <w:t>талон транзакци</w:t>
      </w:r>
      <w:r w:rsidR="00FD3C01" w:rsidRPr="002E18D3">
        <w:rPr>
          <w:rFonts w:ascii="Times New Roman" w:hAnsi="Times New Roman" w:cs="Times New Roman"/>
          <w:i/>
          <w:noProof/>
          <w:sz w:val="24"/>
        </w:rPr>
        <w:t>онного сообщения</w:t>
      </w:r>
      <w:r w:rsidRPr="009866D9">
        <w:rPr>
          <w:rFonts w:ascii="Times New Roman" w:hAnsi="Times New Roman" w:cs="Times New Roman"/>
          <w:noProof/>
          <w:sz w:val="24"/>
        </w:rPr>
        <w:t>, составленн</w:t>
      </w:r>
      <w:r w:rsidR="002E18D3">
        <w:rPr>
          <w:rFonts w:ascii="Times New Roman" w:hAnsi="Times New Roman" w:cs="Times New Roman"/>
          <w:noProof/>
          <w:sz w:val="24"/>
        </w:rPr>
        <w:t>ый</w:t>
      </w:r>
      <w:r w:rsidRPr="009866D9">
        <w:rPr>
          <w:rFonts w:ascii="Times New Roman" w:hAnsi="Times New Roman" w:cs="Times New Roman"/>
          <w:noProof/>
          <w:sz w:val="24"/>
        </w:rPr>
        <w:t xml:space="preserve"> РОРД</w:t>
      </w:r>
      <w:r w:rsidR="002E18D3">
        <w:rPr>
          <w:rFonts w:ascii="Times New Roman" w:hAnsi="Times New Roman" w:cs="Times New Roman"/>
          <w:noProof/>
          <w:sz w:val="24"/>
        </w:rPr>
        <w:t xml:space="preserve"> на основании данных информационного запроса</w:t>
      </w:r>
      <w:r>
        <w:rPr>
          <w:rFonts w:ascii="Times New Roman" w:hAnsi="Times New Roman" w:cs="Times New Roman"/>
          <w:noProof/>
          <w:sz w:val="24"/>
        </w:rPr>
        <w:t xml:space="preserve">, </w:t>
      </w:r>
      <w:r w:rsidR="002E18D3">
        <w:rPr>
          <w:rFonts w:ascii="Times New Roman" w:hAnsi="Times New Roman" w:cs="Times New Roman"/>
          <w:noProof/>
          <w:sz w:val="24"/>
        </w:rPr>
        <w:t xml:space="preserve">представляет собой </w:t>
      </w:r>
      <w:r>
        <w:rPr>
          <w:rFonts w:ascii="Times New Roman" w:hAnsi="Times New Roman" w:cs="Times New Roman"/>
          <w:noProof/>
          <w:sz w:val="24"/>
        </w:rPr>
        <w:t>сериализованно</w:t>
      </w:r>
      <w:r w:rsidR="00AF39ED">
        <w:rPr>
          <w:rFonts w:ascii="Times New Roman" w:hAnsi="Times New Roman" w:cs="Times New Roman"/>
          <w:noProof/>
          <w:sz w:val="24"/>
        </w:rPr>
        <w:t>е</w:t>
      </w:r>
      <w:r>
        <w:rPr>
          <w:rFonts w:ascii="Times New Roman" w:hAnsi="Times New Roman" w:cs="Times New Roman"/>
          <w:noProof/>
          <w:sz w:val="24"/>
        </w:rPr>
        <w:t xml:space="preserve"> представлени</w:t>
      </w:r>
      <w:r w:rsidR="00AF39ED">
        <w:rPr>
          <w:rFonts w:ascii="Times New Roman" w:hAnsi="Times New Roman" w:cs="Times New Roman"/>
          <w:noProof/>
          <w:sz w:val="24"/>
        </w:rPr>
        <w:t>е</w:t>
      </w:r>
      <w:r>
        <w:rPr>
          <w:rFonts w:ascii="Times New Roman" w:hAnsi="Times New Roman" w:cs="Times New Roman"/>
          <w:noProof/>
          <w:sz w:val="24"/>
        </w:rPr>
        <w:t xml:space="preserve"> массива атрибутов</w:t>
      </w:r>
      <w:r w:rsidR="009136C0">
        <w:rPr>
          <w:rFonts w:ascii="Times New Roman" w:hAnsi="Times New Roman" w:cs="Times New Roman"/>
          <w:noProof/>
          <w:sz w:val="24"/>
        </w:rPr>
        <w:t>.</w:t>
      </w:r>
    </w:p>
    <w:p w14:paraId="657419A1" w14:textId="0554DCAA" w:rsidR="00A96673" w:rsidRPr="00D670E8" w:rsidRDefault="002E18D3" w:rsidP="009136C0">
      <w:pPr>
        <w:pStyle w:val="a7"/>
        <w:numPr>
          <w:ilvl w:val="1"/>
          <w:numId w:val="6"/>
        </w:numPr>
        <w:shd w:val="clear" w:color="auto" w:fill="FFFFFF"/>
        <w:spacing w:before="240" w:after="240"/>
        <w:ind w:left="0" w:firstLine="709"/>
        <w:jc w:val="both"/>
        <w:rPr>
          <w:rFonts w:ascii="Times New Roman" w:hAnsi="Times New Roman" w:cs="Times New Roman"/>
          <w:noProof/>
          <w:sz w:val="24"/>
        </w:rPr>
      </w:pPr>
      <w:r w:rsidRPr="002E18D3">
        <w:rPr>
          <w:rFonts w:ascii="Times New Roman" w:hAnsi="Times New Roman" w:cs="Times New Roman"/>
          <w:i/>
          <w:noProof/>
          <w:sz w:val="24"/>
        </w:rPr>
        <w:t>Э</w:t>
      </w:r>
      <w:r w:rsidR="009136C0" w:rsidRPr="002E18D3">
        <w:rPr>
          <w:rFonts w:ascii="Times New Roman" w:hAnsi="Times New Roman" w:cs="Times New Roman"/>
          <w:i/>
          <w:noProof/>
          <w:sz w:val="24"/>
        </w:rPr>
        <w:t>талон транзакционного сообщения</w:t>
      </w:r>
      <w:r w:rsidR="009136C0" w:rsidRPr="009136C0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 xml:space="preserve">помещается в реквизит </w:t>
      </w:r>
      <w:r w:rsidRPr="009136C0">
        <w:rPr>
          <w:rFonts w:ascii="Times New Roman" w:hAnsi="Times New Roman" w:cs="Times New Roman"/>
          <w:noProof/>
          <w:sz w:val="24"/>
        </w:rPr>
        <w:t>&lt;DLDgst/Rcrd</w:t>
      </w:r>
      <w:r w:rsidRPr="00893830">
        <w:rPr>
          <w:rFonts w:ascii="Times New Roman" w:hAnsi="Times New Roman" w:cs="Times New Roman"/>
          <w:noProof/>
          <w:sz w:val="24"/>
        </w:rPr>
        <w:t>&gt;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="009136C0">
        <w:rPr>
          <w:rFonts w:ascii="Times New Roman" w:hAnsi="Times New Roman" w:cs="Times New Roman"/>
          <w:noProof/>
          <w:sz w:val="24"/>
        </w:rPr>
        <w:t>эталон</w:t>
      </w:r>
      <w:r>
        <w:rPr>
          <w:rFonts w:ascii="Times New Roman" w:hAnsi="Times New Roman" w:cs="Times New Roman"/>
          <w:noProof/>
          <w:sz w:val="24"/>
        </w:rPr>
        <w:t>а</w:t>
      </w:r>
      <w:r w:rsidR="009136C0">
        <w:rPr>
          <w:rFonts w:ascii="Times New Roman" w:hAnsi="Times New Roman" w:cs="Times New Roman"/>
          <w:noProof/>
          <w:sz w:val="24"/>
        </w:rPr>
        <w:t xml:space="preserve"> ЭС</w:t>
      </w:r>
      <w:r w:rsidR="009136C0" w:rsidRPr="009136C0">
        <w:rPr>
          <w:rFonts w:ascii="Times New Roman" w:hAnsi="Times New Roman" w:cs="Times New Roman"/>
          <w:noProof/>
          <w:sz w:val="24"/>
        </w:rPr>
        <w:t xml:space="preserve">. </w:t>
      </w:r>
    </w:p>
    <w:p w14:paraId="6AE08C88" w14:textId="754C2AA9" w:rsidR="004709F3" w:rsidRPr="00DE2BDB" w:rsidRDefault="002B330E" w:rsidP="00DE2BDB">
      <w:pPr>
        <w:pStyle w:val="2"/>
        <w:numPr>
          <w:ilvl w:val="0"/>
          <w:numId w:val="6"/>
        </w:numPr>
        <w:ind w:left="0" w:firstLine="709"/>
        <w:rPr>
          <w:rFonts w:ascii="Times New Roman" w:hAnsi="Times New Roman"/>
          <w:lang w:val="ru-RU"/>
        </w:rPr>
      </w:pPr>
      <w:r w:rsidRPr="00DE2BDB">
        <w:rPr>
          <w:rFonts w:ascii="Times New Roman" w:hAnsi="Times New Roman"/>
          <w:lang w:val="ru-RU"/>
        </w:rPr>
        <w:t xml:space="preserve">Алгоритм формирования подписанного </w:t>
      </w:r>
      <w:r w:rsidR="00FD3C01">
        <w:rPr>
          <w:rFonts w:ascii="Times New Roman" w:hAnsi="Times New Roman"/>
          <w:lang w:val="ru-RU"/>
        </w:rPr>
        <w:t>транзакционного сообщения (д</w:t>
      </w:r>
      <w:r w:rsidRPr="00DE2BDB">
        <w:rPr>
          <w:rFonts w:ascii="Times New Roman" w:hAnsi="Times New Roman"/>
          <w:lang w:val="ru-RU"/>
        </w:rPr>
        <w:t>айджеста РР</w:t>
      </w:r>
      <w:r w:rsidR="00FD3C01">
        <w:rPr>
          <w:rFonts w:ascii="Times New Roman" w:hAnsi="Times New Roman"/>
          <w:lang w:val="ru-RU"/>
        </w:rPr>
        <w:t>)</w:t>
      </w:r>
      <w:r w:rsidRPr="00DE2BDB">
        <w:rPr>
          <w:rFonts w:ascii="Times New Roman" w:hAnsi="Times New Roman"/>
          <w:lang w:val="ru-RU"/>
        </w:rPr>
        <w:t xml:space="preserve"> на стороне Клиента/ФП после получения эталона транзакци</w:t>
      </w:r>
      <w:r w:rsidR="00FD3C01">
        <w:rPr>
          <w:rFonts w:ascii="Times New Roman" w:hAnsi="Times New Roman"/>
          <w:lang w:val="ru-RU"/>
        </w:rPr>
        <w:t>онного сообщения</w:t>
      </w:r>
      <w:r w:rsidRPr="00DE2BDB">
        <w:rPr>
          <w:rFonts w:ascii="Times New Roman" w:hAnsi="Times New Roman"/>
          <w:lang w:val="ru-RU"/>
        </w:rPr>
        <w:t xml:space="preserve"> от РОРД</w:t>
      </w:r>
    </w:p>
    <w:p w14:paraId="6BE252E0" w14:textId="696BBB21" w:rsidR="00893830" w:rsidRDefault="00F04669" w:rsidP="00D10AC1">
      <w:pPr>
        <w:pStyle w:val="a7"/>
        <w:numPr>
          <w:ilvl w:val="1"/>
          <w:numId w:val="6"/>
        </w:numPr>
        <w:shd w:val="clear" w:color="auto" w:fill="FFFFFF"/>
        <w:spacing w:before="240" w:after="240"/>
        <w:ind w:left="0" w:firstLine="709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После проверки </w:t>
      </w:r>
      <w:r w:rsidR="00893830">
        <w:rPr>
          <w:rFonts w:ascii="Times New Roman" w:hAnsi="Times New Roman" w:cs="Times New Roman"/>
          <w:noProof/>
          <w:sz w:val="24"/>
        </w:rPr>
        <w:t xml:space="preserve">подписи РОРД на эталонном ЭС, полученном от РОРД, </w:t>
      </w:r>
      <w:r w:rsidR="00321EEF">
        <w:rPr>
          <w:rFonts w:ascii="Times New Roman" w:hAnsi="Times New Roman" w:cs="Times New Roman"/>
          <w:noProof/>
          <w:sz w:val="24"/>
        </w:rPr>
        <w:t>П</w:t>
      </w:r>
      <w:r>
        <w:rPr>
          <w:rFonts w:ascii="Times New Roman" w:hAnsi="Times New Roman" w:cs="Times New Roman"/>
          <w:noProof/>
          <w:sz w:val="24"/>
        </w:rPr>
        <w:t xml:space="preserve">риложение </w:t>
      </w:r>
      <w:r w:rsidR="00893830">
        <w:rPr>
          <w:rFonts w:ascii="Times New Roman" w:hAnsi="Times New Roman" w:cs="Times New Roman"/>
          <w:noProof/>
          <w:sz w:val="24"/>
        </w:rPr>
        <w:t>Клиента</w:t>
      </w:r>
      <w:r w:rsidR="004379E1" w:rsidRPr="004379E1">
        <w:rPr>
          <w:rFonts w:ascii="Times New Roman" w:hAnsi="Times New Roman" w:cs="Times New Roman"/>
          <w:noProof/>
          <w:sz w:val="24"/>
        </w:rPr>
        <w:t>/</w:t>
      </w:r>
      <w:r w:rsidR="004379E1">
        <w:rPr>
          <w:rFonts w:ascii="Times New Roman" w:hAnsi="Times New Roman" w:cs="Times New Roman"/>
          <w:noProof/>
          <w:sz w:val="24"/>
        </w:rPr>
        <w:t>ДБО ФП</w:t>
      </w:r>
      <w:r w:rsidR="00893830">
        <w:rPr>
          <w:rFonts w:ascii="Times New Roman" w:hAnsi="Times New Roman" w:cs="Times New Roman"/>
          <w:noProof/>
          <w:sz w:val="24"/>
        </w:rPr>
        <w:t xml:space="preserve"> </w:t>
      </w:r>
      <w:r w:rsidR="002E18D3">
        <w:rPr>
          <w:rFonts w:ascii="Times New Roman" w:hAnsi="Times New Roman" w:cs="Times New Roman"/>
          <w:noProof/>
          <w:sz w:val="24"/>
        </w:rPr>
        <w:t>отображает</w:t>
      </w:r>
      <w:r w:rsidR="00893830">
        <w:rPr>
          <w:rFonts w:ascii="Times New Roman" w:hAnsi="Times New Roman" w:cs="Times New Roman"/>
          <w:noProof/>
          <w:sz w:val="24"/>
        </w:rPr>
        <w:t xml:space="preserve"> информацию об операции</w:t>
      </w:r>
      <w:r w:rsidR="005E47CE">
        <w:rPr>
          <w:rFonts w:ascii="Times New Roman" w:hAnsi="Times New Roman" w:cs="Times New Roman"/>
          <w:noProof/>
          <w:sz w:val="24"/>
        </w:rPr>
        <w:t>, содержащуюся в эталонном ЭС,</w:t>
      </w:r>
      <w:r w:rsidR="00893830">
        <w:rPr>
          <w:rFonts w:ascii="Times New Roman" w:hAnsi="Times New Roman" w:cs="Times New Roman"/>
          <w:noProof/>
          <w:sz w:val="24"/>
        </w:rPr>
        <w:t xml:space="preserve"> для подтверждения Клиентом.</w:t>
      </w:r>
    </w:p>
    <w:p w14:paraId="5D8551E0" w14:textId="41D1F72C" w:rsidR="00893830" w:rsidRDefault="002E18D3" w:rsidP="00D10AC1">
      <w:pPr>
        <w:pStyle w:val="a7"/>
        <w:numPr>
          <w:ilvl w:val="1"/>
          <w:numId w:val="6"/>
        </w:numPr>
        <w:shd w:val="clear" w:color="auto" w:fill="FFFFFF"/>
        <w:spacing w:before="240" w:after="240"/>
        <w:ind w:left="0" w:firstLine="709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В случае подтверждения операции </w:t>
      </w:r>
      <w:r w:rsidR="00893830">
        <w:rPr>
          <w:rFonts w:ascii="Times New Roman" w:hAnsi="Times New Roman" w:cs="Times New Roman"/>
          <w:noProof/>
          <w:sz w:val="24"/>
        </w:rPr>
        <w:t xml:space="preserve">Клиент/ФП </w:t>
      </w:r>
      <w:r w:rsidR="005E47CE">
        <w:rPr>
          <w:rFonts w:ascii="Times New Roman" w:hAnsi="Times New Roman" w:cs="Times New Roman"/>
          <w:noProof/>
          <w:sz w:val="24"/>
        </w:rPr>
        <w:t>осуществляет формирование ЭП для</w:t>
      </w:r>
      <w:r w:rsidR="00893830">
        <w:rPr>
          <w:rFonts w:ascii="Times New Roman" w:hAnsi="Times New Roman" w:cs="Times New Roman"/>
          <w:noProof/>
          <w:sz w:val="24"/>
        </w:rPr>
        <w:t xml:space="preserve"> </w:t>
      </w:r>
      <w:r w:rsidR="005E47CE" w:rsidRPr="005E47CE">
        <w:rPr>
          <w:rFonts w:ascii="Times New Roman" w:hAnsi="Times New Roman" w:cs="Times New Roman"/>
          <w:i/>
          <w:noProof/>
          <w:sz w:val="24"/>
        </w:rPr>
        <w:t>э</w:t>
      </w:r>
      <w:r w:rsidR="00893830" w:rsidRPr="005E47CE">
        <w:rPr>
          <w:rFonts w:ascii="Times New Roman" w:hAnsi="Times New Roman" w:cs="Times New Roman"/>
          <w:i/>
          <w:noProof/>
          <w:sz w:val="24"/>
        </w:rPr>
        <w:t>талон</w:t>
      </w:r>
      <w:r w:rsidR="005E47CE">
        <w:rPr>
          <w:rFonts w:ascii="Times New Roman" w:hAnsi="Times New Roman" w:cs="Times New Roman"/>
          <w:i/>
          <w:noProof/>
          <w:sz w:val="24"/>
        </w:rPr>
        <w:t>а</w:t>
      </w:r>
      <w:r w:rsidR="00893830" w:rsidRPr="005E47CE">
        <w:rPr>
          <w:rFonts w:ascii="Times New Roman" w:hAnsi="Times New Roman" w:cs="Times New Roman"/>
          <w:i/>
          <w:noProof/>
          <w:sz w:val="24"/>
        </w:rPr>
        <w:t xml:space="preserve"> транзакционного сообщения</w:t>
      </w:r>
      <w:r w:rsidR="005E47CE">
        <w:rPr>
          <w:rFonts w:ascii="Times New Roman" w:hAnsi="Times New Roman" w:cs="Times New Roman"/>
          <w:noProof/>
          <w:sz w:val="24"/>
        </w:rPr>
        <w:t xml:space="preserve">, содержащегося </w:t>
      </w:r>
      <w:r w:rsidR="00F456CB">
        <w:rPr>
          <w:rFonts w:ascii="Times New Roman" w:hAnsi="Times New Roman" w:cs="Times New Roman"/>
          <w:noProof/>
          <w:sz w:val="24"/>
        </w:rPr>
        <w:t xml:space="preserve">в реквизите </w:t>
      </w:r>
      <w:r w:rsidR="00893830" w:rsidRPr="009136C0">
        <w:rPr>
          <w:rFonts w:ascii="Times New Roman" w:hAnsi="Times New Roman" w:cs="Times New Roman"/>
          <w:noProof/>
          <w:sz w:val="24"/>
        </w:rPr>
        <w:t>&lt;DLDgst/Rcrd</w:t>
      </w:r>
      <w:r w:rsidR="00893830" w:rsidRPr="00893830">
        <w:rPr>
          <w:rFonts w:ascii="Times New Roman" w:hAnsi="Times New Roman" w:cs="Times New Roman"/>
          <w:noProof/>
          <w:sz w:val="24"/>
        </w:rPr>
        <w:t>&gt;</w:t>
      </w:r>
      <w:r w:rsidR="00893830">
        <w:rPr>
          <w:rFonts w:ascii="Times New Roman" w:hAnsi="Times New Roman" w:cs="Times New Roman"/>
          <w:noProof/>
          <w:sz w:val="24"/>
        </w:rPr>
        <w:t xml:space="preserve"> эталонного ЭС</w:t>
      </w:r>
      <w:r w:rsidR="005E47CE">
        <w:rPr>
          <w:rFonts w:ascii="Times New Roman" w:hAnsi="Times New Roman" w:cs="Times New Roman"/>
          <w:noProof/>
          <w:sz w:val="24"/>
        </w:rPr>
        <w:t xml:space="preserve">. Значение </w:t>
      </w:r>
      <w:r w:rsidR="00D01F04">
        <w:rPr>
          <w:rFonts w:ascii="Times New Roman" w:hAnsi="Times New Roman" w:cs="Times New Roman"/>
          <w:noProof/>
          <w:sz w:val="24"/>
        </w:rPr>
        <w:t>ЭП</w:t>
      </w:r>
      <w:r w:rsidR="005E47CE">
        <w:rPr>
          <w:rFonts w:ascii="Times New Roman" w:hAnsi="Times New Roman" w:cs="Times New Roman"/>
          <w:noProof/>
          <w:sz w:val="24"/>
        </w:rPr>
        <w:t xml:space="preserve"> помещается в реквизит </w:t>
      </w:r>
      <w:r w:rsidR="00893830" w:rsidRPr="009136C0">
        <w:rPr>
          <w:rFonts w:ascii="Times New Roman" w:hAnsi="Times New Roman" w:cs="Times New Roman"/>
          <w:noProof/>
          <w:sz w:val="24"/>
        </w:rPr>
        <w:t>&lt;DLDgst/</w:t>
      </w:r>
      <w:r w:rsidR="00893830">
        <w:rPr>
          <w:rFonts w:ascii="Times New Roman" w:hAnsi="Times New Roman" w:cs="Times New Roman"/>
          <w:noProof/>
          <w:sz w:val="24"/>
          <w:lang w:val="en-US"/>
        </w:rPr>
        <w:t>Sgn</w:t>
      </w:r>
      <w:r w:rsidR="00893830" w:rsidRPr="00893830">
        <w:rPr>
          <w:rFonts w:ascii="Times New Roman" w:hAnsi="Times New Roman" w:cs="Times New Roman"/>
          <w:noProof/>
          <w:sz w:val="24"/>
        </w:rPr>
        <w:t>&gt;</w:t>
      </w:r>
      <w:r w:rsidR="005E47CE">
        <w:rPr>
          <w:rFonts w:ascii="Times New Roman" w:hAnsi="Times New Roman" w:cs="Times New Roman"/>
          <w:noProof/>
          <w:sz w:val="24"/>
        </w:rPr>
        <w:t xml:space="preserve"> эталонного ЭС.</w:t>
      </w:r>
    </w:p>
    <w:p w14:paraId="6162B66A" w14:textId="74F027FF" w:rsidR="00367274" w:rsidRPr="00F04669" w:rsidRDefault="005E47CE" w:rsidP="00F04669">
      <w:pPr>
        <w:pStyle w:val="a7"/>
        <w:shd w:val="clear" w:color="auto" w:fill="FFFFFF"/>
        <w:spacing w:before="240" w:after="240"/>
        <w:ind w:left="0" w:firstLine="709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Клиент</w:t>
      </w:r>
      <w:r w:rsidRPr="005E47CE">
        <w:rPr>
          <w:rFonts w:ascii="Times New Roman" w:hAnsi="Times New Roman" w:cs="Times New Roman"/>
          <w:noProof/>
          <w:sz w:val="24"/>
        </w:rPr>
        <w:t>/</w:t>
      </w:r>
      <w:r>
        <w:rPr>
          <w:rFonts w:ascii="Times New Roman" w:hAnsi="Times New Roman" w:cs="Times New Roman"/>
          <w:noProof/>
          <w:sz w:val="24"/>
        </w:rPr>
        <w:t xml:space="preserve">ФП осуществляет формирование </w:t>
      </w:r>
      <w:r w:rsidR="00D01F04">
        <w:rPr>
          <w:rFonts w:ascii="Times New Roman" w:hAnsi="Times New Roman" w:cs="Times New Roman"/>
          <w:noProof/>
          <w:sz w:val="24"/>
        </w:rPr>
        <w:t>ЭП</w:t>
      </w:r>
      <w:r>
        <w:rPr>
          <w:rFonts w:ascii="Times New Roman" w:hAnsi="Times New Roman" w:cs="Times New Roman"/>
          <w:noProof/>
          <w:sz w:val="24"/>
        </w:rPr>
        <w:t xml:space="preserve"> на эталонное ЭС (включая реквизит </w:t>
      </w:r>
      <w:r w:rsidRPr="009136C0">
        <w:rPr>
          <w:rFonts w:ascii="Times New Roman" w:hAnsi="Times New Roman" w:cs="Times New Roman"/>
          <w:noProof/>
          <w:sz w:val="24"/>
        </w:rPr>
        <w:t>&lt;DLDgst/</w:t>
      </w:r>
      <w:r>
        <w:rPr>
          <w:rFonts w:ascii="Times New Roman" w:hAnsi="Times New Roman" w:cs="Times New Roman"/>
          <w:noProof/>
          <w:sz w:val="24"/>
          <w:lang w:val="en-US"/>
        </w:rPr>
        <w:t>Sgn</w:t>
      </w:r>
      <w:r w:rsidRPr="00893830">
        <w:rPr>
          <w:rFonts w:ascii="Times New Roman" w:hAnsi="Times New Roman" w:cs="Times New Roman"/>
          <w:noProof/>
          <w:sz w:val="24"/>
        </w:rPr>
        <w:t>&gt;</w:t>
      </w:r>
      <w:r>
        <w:rPr>
          <w:rFonts w:ascii="Times New Roman" w:hAnsi="Times New Roman" w:cs="Times New Roman"/>
          <w:noProof/>
          <w:sz w:val="24"/>
        </w:rPr>
        <w:t xml:space="preserve">). Сформированное сообщение является бизнес-сообщением, направляемым ФП (если </w:t>
      </w:r>
      <w:r w:rsidR="00F456CB">
        <w:rPr>
          <w:rFonts w:ascii="Times New Roman" w:hAnsi="Times New Roman" w:cs="Times New Roman"/>
          <w:noProof/>
          <w:sz w:val="24"/>
        </w:rPr>
        <w:t xml:space="preserve">бизнес-сообщение </w:t>
      </w:r>
      <w:r w:rsidR="0031163A">
        <w:rPr>
          <w:rFonts w:ascii="Times New Roman" w:hAnsi="Times New Roman" w:cs="Times New Roman"/>
          <w:noProof/>
          <w:sz w:val="24"/>
        </w:rPr>
        <w:t>было сформировано К</w:t>
      </w:r>
      <w:r>
        <w:rPr>
          <w:rFonts w:ascii="Times New Roman" w:hAnsi="Times New Roman" w:cs="Times New Roman"/>
          <w:noProof/>
          <w:sz w:val="24"/>
        </w:rPr>
        <w:t xml:space="preserve">лиентом) или </w:t>
      </w:r>
      <w:r w:rsidR="00F456CB">
        <w:rPr>
          <w:rFonts w:ascii="Times New Roman" w:hAnsi="Times New Roman" w:cs="Times New Roman"/>
          <w:noProof/>
          <w:sz w:val="24"/>
        </w:rPr>
        <w:t>РОРД (если бизнес-сообщение было сформировано ФП).</w:t>
      </w:r>
    </w:p>
    <w:sectPr w:rsidR="00367274" w:rsidRPr="00F04669" w:rsidSect="006C5F9F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3EB7E3" w16cid:durableId="26544F15"/>
  <w16cid:commentId w16cid:paraId="2C11B477" w16cid:durableId="26544F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BE72C" w14:textId="77777777" w:rsidR="00357587" w:rsidRDefault="00357587" w:rsidP="006C5F9F">
      <w:pPr>
        <w:spacing w:after="0" w:line="240" w:lineRule="auto"/>
      </w:pPr>
      <w:r>
        <w:separator/>
      </w:r>
    </w:p>
  </w:endnote>
  <w:endnote w:type="continuationSeparator" w:id="0">
    <w:p w14:paraId="54E98531" w14:textId="77777777" w:rsidR="00357587" w:rsidRDefault="00357587" w:rsidP="006C5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ova Cond Light">
    <w:altName w:val="Arial"/>
    <w:charset w:val="CC"/>
    <w:family w:val="swiss"/>
    <w:pitch w:val="variable"/>
    <w:sig w:usb0="00000001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B1EE4" w14:textId="77777777" w:rsidR="00357587" w:rsidRDefault="00357587" w:rsidP="006C5F9F">
      <w:pPr>
        <w:spacing w:after="0" w:line="240" w:lineRule="auto"/>
      </w:pPr>
      <w:r>
        <w:separator/>
      </w:r>
    </w:p>
  </w:footnote>
  <w:footnote w:type="continuationSeparator" w:id="0">
    <w:p w14:paraId="6813C68F" w14:textId="77777777" w:rsidR="00357587" w:rsidRDefault="00357587" w:rsidP="006C5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482703234"/>
      <w:docPartObj>
        <w:docPartGallery w:val="Page Numbers (Top of Page)"/>
        <w:docPartUnique/>
      </w:docPartObj>
    </w:sdtPr>
    <w:sdtEndPr/>
    <w:sdtContent>
      <w:p w14:paraId="6F81CD65" w14:textId="2B1E12BA" w:rsidR="00F04669" w:rsidRPr="00F04669" w:rsidRDefault="00F04669">
        <w:pPr>
          <w:pStyle w:val="af1"/>
          <w:jc w:val="center"/>
          <w:rPr>
            <w:rFonts w:ascii="Times New Roman" w:hAnsi="Times New Roman" w:cs="Times New Roman"/>
          </w:rPr>
        </w:pPr>
        <w:r w:rsidRPr="00F04669">
          <w:rPr>
            <w:rFonts w:ascii="Times New Roman" w:hAnsi="Times New Roman" w:cs="Times New Roman"/>
          </w:rPr>
          <w:fldChar w:fldCharType="begin"/>
        </w:r>
        <w:r w:rsidRPr="00F04669">
          <w:rPr>
            <w:rFonts w:ascii="Times New Roman" w:hAnsi="Times New Roman" w:cs="Times New Roman"/>
          </w:rPr>
          <w:instrText>PAGE   \* MERGEFORMAT</w:instrText>
        </w:r>
        <w:r w:rsidRPr="00F04669">
          <w:rPr>
            <w:rFonts w:ascii="Times New Roman" w:hAnsi="Times New Roman" w:cs="Times New Roman"/>
          </w:rPr>
          <w:fldChar w:fldCharType="separate"/>
        </w:r>
        <w:r w:rsidR="001E6DE2">
          <w:rPr>
            <w:rFonts w:ascii="Times New Roman" w:hAnsi="Times New Roman" w:cs="Times New Roman"/>
            <w:noProof/>
          </w:rPr>
          <w:t>2</w:t>
        </w:r>
        <w:r w:rsidRPr="00F04669">
          <w:rPr>
            <w:rFonts w:ascii="Times New Roman" w:hAnsi="Times New Roman" w:cs="Times New Roman"/>
          </w:rPr>
          <w:fldChar w:fldCharType="end"/>
        </w:r>
      </w:p>
    </w:sdtContent>
  </w:sdt>
  <w:p w14:paraId="327200AD" w14:textId="77777777" w:rsidR="00F04669" w:rsidRPr="00F04669" w:rsidRDefault="00F04669">
    <w:pPr>
      <w:pStyle w:val="af1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8A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94A1F08"/>
    <w:multiLevelType w:val="hybridMultilevel"/>
    <w:tmpl w:val="AA8413B8"/>
    <w:lvl w:ilvl="0" w:tplc="E8C808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35F9E"/>
    <w:multiLevelType w:val="hybridMultilevel"/>
    <w:tmpl w:val="32C2B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B77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7F00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8127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CD66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AF046E"/>
    <w:multiLevelType w:val="multilevel"/>
    <w:tmpl w:val="F23ED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6005CE6"/>
    <w:multiLevelType w:val="multilevel"/>
    <w:tmpl w:val="570A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F567A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9924BF"/>
    <w:multiLevelType w:val="hybridMultilevel"/>
    <w:tmpl w:val="CB12E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5"/>
  </w:num>
  <w:num w:numId="12">
    <w:abstractNumId w:val="6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Романов Роман Васильевич">
    <w15:presenceInfo w15:providerId="AD" w15:userId="S-1-5-21-3984553460-2967019461-2582754449-410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06"/>
    <w:rsid w:val="00056ED7"/>
    <w:rsid w:val="00070642"/>
    <w:rsid w:val="000A1820"/>
    <w:rsid w:val="000B3C66"/>
    <w:rsid w:val="000C34E4"/>
    <w:rsid w:val="000C7CE6"/>
    <w:rsid w:val="000D61E7"/>
    <w:rsid w:val="000E0DB5"/>
    <w:rsid w:val="0010501D"/>
    <w:rsid w:val="00140453"/>
    <w:rsid w:val="00190F80"/>
    <w:rsid w:val="001936F0"/>
    <w:rsid w:val="001A1E21"/>
    <w:rsid w:val="001E630E"/>
    <w:rsid w:val="001E6DE2"/>
    <w:rsid w:val="00210FE4"/>
    <w:rsid w:val="00222113"/>
    <w:rsid w:val="0025103D"/>
    <w:rsid w:val="00251CE0"/>
    <w:rsid w:val="0027277D"/>
    <w:rsid w:val="00296E77"/>
    <w:rsid w:val="002A4C0A"/>
    <w:rsid w:val="002A7517"/>
    <w:rsid w:val="002B330E"/>
    <w:rsid w:val="002E18D3"/>
    <w:rsid w:val="002F6572"/>
    <w:rsid w:val="00303AF8"/>
    <w:rsid w:val="003074F2"/>
    <w:rsid w:val="0031163A"/>
    <w:rsid w:val="00321EEF"/>
    <w:rsid w:val="00322049"/>
    <w:rsid w:val="003314F9"/>
    <w:rsid w:val="00333F24"/>
    <w:rsid w:val="00351581"/>
    <w:rsid w:val="003515D6"/>
    <w:rsid w:val="00355E12"/>
    <w:rsid w:val="00357587"/>
    <w:rsid w:val="00367274"/>
    <w:rsid w:val="00373568"/>
    <w:rsid w:val="003B155A"/>
    <w:rsid w:val="003C0B5F"/>
    <w:rsid w:val="003D5605"/>
    <w:rsid w:val="003D79FA"/>
    <w:rsid w:val="004005C0"/>
    <w:rsid w:val="00405F4D"/>
    <w:rsid w:val="00425289"/>
    <w:rsid w:val="00436B06"/>
    <w:rsid w:val="004379E1"/>
    <w:rsid w:val="004709F3"/>
    <w:rsid w:val="004A2F69"/>
    <w:rsid w:val="004D74D7"/>
    <w:rsid w:val="00511151"/>
    <w:rsid w:val="00571837"/>
    <w:rsid w:val="0059297E"/>
    <w:rsid w:val="00594054"/>
    <w:rsid w:val="005B143B"/>
    <w:rsid w:val="005C3EAB"/>
    <w:rsid w:val="005E47CE"/>
    <w:rsid w:val="005E7860"/>
    <w:rsid w:val="00600188"/>
    <w:rsid w:val="00663043"/>
    <w:rsid w:val="00675359"/>
    <w:rsid w:val="00687C76"/>
    <w:rsid w:val="006C5F9F"/>
    <w:rsid w:val="006D12FB"/>
    <w:rsid w:val="006D6890"/>
    <w:rsid w:val="006F0204"/>
    <w:rsid w:val="006F3E3A"/>
    <w:rsid w:val="00701F87"/>
    <w:rsid w:val="00711537"/>
    <w:rsid w:val="007125CB"/>
    <w:rsid w:val="00725115"/>
    <w:rsid w:val="00735F06"/>
    <w:rsid w:val="00754F7C"/>
    <w:rsid w:val="00761581"/>
    <w:rsid w:val="00761B62"/>
    <w:rsid w:val="007F0E66"/>
    <w:rsid w:val="00803C4B"/>
    <w:rsid w:val="0082248B"/>
    <w:rsid w:val="00823F5A"/>
    <w:rsid w:val="00824EB1"/>
    <w:rsid w:val="00852582"/>
    <w:rsid w:val="008869FA"/>
    <w:rsid w:val="00893830"/>
    <w:rsid w:val="008A1E8E"/>
    <w:rsid w:val="008B24F2"/>
    <w:rsid w:val="008B710E"/>
    <w:rsid w:val="008F115F"/>
    <w:rsid w:val="009010FB"/>
    <w:rsid w:val="009029A3"/>
    <w:rsid w:val="009136C0"/>
    <w:rsid w:val="009464BD"/>
    <w:rsid w:val="00963AC9"/>
    <w:rsid w:val="009866D9"/>
    <w:rsid w:val="009B3561"/>
    <w:rsid w:val="009C7F76"/>
    <w:rsid w:val="009E0757"/>
    <w:rsid w:val="009F3E6A"/>
    <w:rsid w:val="00A243A8"/>
    <w:rsid w:val="00A537C8"/>
    <w:rsid w:val="00A54D3C"/>
    <w:rsid w:val="00A573B0"/>
    <w:rsid w:val="00A96673"/>
    <w:rsid w:val="00AB3F10"/>
    <w:rsid w:val="00AB53C3"/>
    <w:rsid w:val="00AD2FD4"/>
    <w:rsid w:val="00AE752A"/>
    <w:rsid w:val="00AF2EC5"/>
    <w:rsid w:val="00AF39ED"/>
    <w:rsid w:val="00B03815"/>
    <w:rsid w:val="00B46E34"/>
    <w:rsid w:val="00B661EF"/>
    <w:rsid w:val="00B9457E"/>
    <w:rsid w:val="00BA3F11"/>
    <w:rsid w:val="00BD0DC0"/>
    <w:rsid w:val="00BF4763"/>
    <w:rsid w:val="00C14881"/>
    <w:rsid w:val="00C30C0D"/>
    <w:rsid w:val="00C42651"/>
    <w:rsid w:val="00C61501"/>
    <w:rsid w:val="00C77163"/>
    <w:rsid w:val="00C81286"/>
    <w:rsid w:val="00D01F04"/>
    <w:rsid w:val="00D0602A"/>
    <w:rsid w:val="00D10AC1"/>
    <w:rsid w:val="00D20E97"/>
    <w:rsid w:val="00D25B19"/>
    <w:rsid w:val="00D426D1"/>
    <w:rsid w:val="00D5644B"/>
    <w:rsid w:val="00D670E8"/>
    <w:rsid w:val="00D8342A"/>
    <w:rsid w:val="00DB302E"/>
    <w:rsid w:val="00DC264F"/>
    <w:rsid w:val="00DD3D7E"/>
    <w:rsid w:val="00DD56D2"/>
    <w:rsid w:val="00DE2BDB"/>
    <w:rsid w:val="00DE60AE"/>
    <w:rsid w:val="00E0211D"/>
    <w:rsid w:val="00E375A9"/>
    <w:rsid w:val="00E57AAC"/>
    <w:rsid w:val="00E64A10"/>
    <w:rsid w:val="00E9453F"/>
    <w:rsid w:val="00EC69A8"/>
    <w:rsid w:val="00EE025C"/>
    <w:rsid w:val="00F04669"/>
    <w:rsid w:val="00F14F9A"/>
    <w:rsid w:val="00F30B68"/>
    <w:rsid w:val="00F456CB"/>
    <w:rsid w:val="00F8185D"/>
    <w:rsid w:val="00F85231"/>
    <w:rsid w:val="00F903CE"/>
    <w:rsid w:val="00FD188A"/>
    <w:rsid w:val="00FD2BB6"/>
    <w:rsid w:val="00FD3C01"/>
    <w:rsid w:val="00FD54BD"/>
    <w:rsid w:val="00FE409D"/>
    <w:rsid w:val="00FE6E40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358C"/>
  <w15:chartTrackingRefBased/>
  <w15:docId w15:val="{9FF08F57-9961-4732-AEC4-EADCD0F7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436B06"/>
    <w:pPr>
      <w:keepNext/>
      <w:numPr>
        <w:ilvl w:val="1"/>
        <w:numId w:val="1"/>
      </w:numPr>
      <w:spacing w:before="240" w:after="240" w:line="276" w:lineRule="auto"/>
      <w:jc w:val="both"/>
      <w:outlineLvl w:val="1"/>
    </w:pPr>
    <w:rPr>
      <w:rFonts w:ascii="Times" w:eastAsia="Times" w:hAnsi="Times" w:cs="Times New Roman"/>
      <w:b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5">
    <w:name w:val="Grid Table 4 Accent 5"/>
    <w:basedOn w:val="a1"/>
    <w:uiPriority w:val="49"/>
    <w:rsid w:val="00436B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20">
    <w:name w:val="Заголовок 2 Знак"/>
    <w:basedOn w:val="a0"/>
    <w:link w:val="2"/>
    <w:rsid w:val="00436B06"/>
    <w:rPr>
      <w:rFonts w:ascii="Times" w:eastAsia="Times" w:hAnsi="Times" w:cs="Times New Roman"/>
      <w:b/>
      <w:sz w:val="28"/>
      <w:szCs w:val="24"/>
      <w:lang w:val="en-US"/>
    </w:rPr>
  </w:style>
  <w:style w:type="paragraph" w:customStyle="1" w:styleId="Default">
    <w:name w:val="Default"/>
    <w:rsid w:val="00436B06"/>
    <w:pPr>
      <w:autoSpaceDE w:val="0"/>
      <w:autoSpaceDN w:val="0"/>
      <w:adjustRightInd w:val="0"/>
      <w:spacing w:after="0" w:line="240" w:lineRule="auto"/>
    </w:pPr>
    <w:rPr>
      <w:rFonts w:ascii="Times New Roman" w:eastAsia="Times" w:hAnsi="Times New Roman" w:cs="Times New Roman"/>
      <w:color w:val="000000"/>
      <w:sz w:val="24"/>
      <w:szCs w:val="24"/>
      <w:lang w:val="en-GB"/>
    </w:rPr>
  </w:style>
  <w:style w:type="paragraph" w:customStyle="1" w:styleId="a3">
    <w:name w:val="Титул"/>
    <w:basedOn w:val="a"/>
    <w:uiPriority w:val="99"/>
    <w:rsid w:val="00436B06"/>
    <w:pPr>
      <w:spacing w:before="20" w:after="0" w:line="276" w:lineRule="auto"/>
      <w:jc w:val="center"/>
    </w:pPr>
    <w:rPr>
      <w:rFonts w:ascii="Arial" w:eastAsia="Times New Roman" w:hAnsi="Arial" w:cs="Arial"/>
      <w:b/>
      <w:bCs/>
      <w:caps/>
      <w:noProof/>
      <w:sz w:val="24"/>
      <w:szCs w:val="28"/>
      <w:lang w:val="en-US" w:eastAsia="ru-RU"/>
    </w:rPr>
  </w:style>
  <w:style w:type="character" w:styleId="a4">
    <w:name w:val="Hyperlink"/>
    <w:basedOn w:val="a0"/>
    <w:uiPriority w:val="99"/>
    <w:semiHidden/>
    <w:unhideWhenUsed/>
    <w:rsid w:val="000D61E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D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D61E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01F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ndard">
    <w:name w:val="Standard"/>
    <w:rsid w:val="00B9457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B9457E"/>
    <w:pPr>
      <w:spacing w:after="140" w:line="276" w:lineRule="auto"/>
    </w:pPr>
  </w:style>
  <w:style w:type="character" w:customStyle="1" w:styleId="StrongEmphasis">
    <w:name w:val="Strong Emphasis"/>
    <w:rsid w:val="00B9457E"/>
    <w:rPr>
      <w:b/>
      <w:bCs/>
    </w:rPr>
  </w:style>
  <w:style w:type="paragraph" w:styleId="a7">
    <w:name w:val="List Paragraph"/>
    <w:basedOn w:val="a"/>
    <w:uiPriority w:val="34"/>
    <w:qFormat/>
    <w:rsid w:val="00675359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67535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35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Mangal"/>
      <w:kern w:val="3"/>
      <w:sz w:val="20"/>
      <w:szCs w:val="18"/>
      <w:lang w:eastAsia="zh-CN" w:bidi="hi-IN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5359"/>
    <w:rPr>
      <w:rFonts w:ascii="Liberation Serif" w:eastAsia="Noto Serif CJK SC" w:hAnsi="Liberation Serif" w:cs="Mangal"/>
      <w:kern w:val="3"/>
      <w:sz w:val="20"/>
      <w:szCs w:val="18"/>
      <w:lang w:eastAsia="zh-CN" w:bidi="hi-IN"/>
    </w:rPr>
  </w:style>
  <w:style w:type="paragraph" w:styleId="ab">
    <w:name w:val="Balloon Text"/>
    <w:basedOn w:val="a"/>
    <w:link w:val="ac"/>
    <w:uiPriority w:val="99"/>
    <w:semiHidden/>
    <w:unhideWhenUsed/>
    <w:rsid w:val="00210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10FE4"/>
    <w:rPr>
      <w:rFonts w:ascii="Segoe UI" w:hAnsi="Segoe UI" w:cs="Segoe UI"/>
      <w:sz w:val="18"/>
      <w:szCs w:val="18"/>
    </w:rPr>
  </w:style>
  <w:style w:type="paragraph" w:styleId="ad">
    <w:name w:val="annotation subject"/>
    <w:basedOn w:val="a9"/>
    <w:next w:val="a9"/>
    <w:link w:val="ae"/>
    <w:uiPriority w:val="99"/>
    <w:semiHidden/>
    <w:unhideWhenUsed/>
    <w:rsid w:val="00210FE4"/>
    <w:pPr>
      <w:suppressAutoHyphens w:val="0"/>
      <w:autoSpaceDN/>
      <w:spacing w:after="160"/>
      <w:textAlignment w:val="auto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ae">
    <w:name w:val="Тема примечания Знак"/>
    <w:basedOn w:val="aa"/>
    <w:link w:val="ad"/>
    <w:uiPriority w:val="99"/>
    <w:semiHidden/>
    <w:rsid w:val="00210FE4"/>
    <w:rPr>
      <w:rFonts w:ascii="Liberation Serif" w:eastAsia="Noto Serif CJK SC" w:hAnsi="Liberation Serif" w:cs="Mangal"/>
      <w:b/>
      <w:bCs/>
      <w:kern w:val="3"/>
      <w:sz w:val="20"/>
      <w:szCs w:val="20"/>
      <w:lang w:eastAsia="zh-CN" w:bidi="hi-IN"/>
    </w:rPr>
  </w:style>
  <w:style w:type="table" w:styleId="af">
    <w:name w:val="Table Grid"/>
    <w:basedOn w:val="a1"/>
    <w:rsid w:val="00754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EC69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41">
    <w:name w:val="Grid Table 4 Accent 1"/>
    <w:basedOn w:val="a1"/>
    <w:uiPriority w:val="49"/>
    <w:rsid w:val="00EC69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0">
    <w:name w:val="Revision"/>
    <w:hidden/>
    <w:uiPriority w:val="99"/>
    <w:semiHidden/>
    <w:rsid w:val="009866D9"/>
    <w:pPr>
      <w:spacing w:after="0" w:line="240" w:lineRule="auto"/>
    </w:pPr>
  </w:style>
  <w:style w:type="paragraph" w:styleId="af1">
    <w:name w:val="header"/>
    <w:basedOn w:val="a"/>
    <w:link w:val="af2"/>
    <w:uiPriority w:val="99"/>
    <w:unhideWhenUsed/>
    <w:rsid w:val="006C5F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6C5F9F"/>
  </w:style>
  <w:style w:type="paragraph" w:styleId="af3">
    <w:name w:val="footer"/>
    <w:basedOn w:val="a"/>
    <w:link w:val="af4"/>
    <w:uiPriority w:val="99"/>
    <w:unhideWhenUsed/>
    <w:rsid w:val="006C5F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C5F9F"/>
  </w:style>
  <w:style w:type="paragraph" w:styleId="af5">
    <w:name w:val="caption"/>
    <w:basedOn w:val="a"/>
    <w:next w:val="a"/>
    <w:uiPriority w:val="35"/>
    <w:unhideWhenUsed/>
    <w:qFormat/>
    <w:rsid w:val="002510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FD188A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FD188A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FD188A"/>
    <w:rPr>
      <w:vertAlign w:val="superscript"/>
    </w:rPr>
  </w:style>
  <w:style w:type="paragraph" w:styleId="af9">
    <w:name w:val="Plain Text"/>
    <w:basedOn w:val="a"/>
    <w:link w:val="afa"/>
    <w:uiPriority w:val="99"/>
    <w:unhideWhenUsed/>
    <w:rsid w:val="00FE409D"/>
    <w:pPr>
      <w:spacing w:after="0" w:line="240" w:lineRule="auto"/>
    </w:pPr>
    <w:rPr>
      <w:rFonts w:ascii="Arial Nova Cond Light" w:hAnsi="Arial Nova Cond Light"/>
      <w:szCs w:val="21"/>
    </w:rPr>
  </w:style>
  <w:style w:type="character" w:customStyle="1" w:styleId="afa">
    <w:name w:val="Текст Знак"/>
    <w:basedOn w:val="a0"/>
    <w:link w:val="af9"/>
    <w:uiPriority w:val="99"/>
    <w:rsid w:val="00FE409D"/>
    <w:rPr>
      <w:rFonts w:ascii="Arial Nova Cond Light" w:hAnsi="Arial Nova Cond Light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713A5-EB26-45EA-9A03-9391A99D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Юлдашева Фарида Эдуардовна</dc:creator>
  <cp:keywords/>
  <dc:description/>
  <cp:lastModifiedBy>Романов Роман Васильевич</cp:lastModifiedBy>
  <cp:revision>5</cp:revision>
  <dcterms:created xsi:type="dcterms:W3CDTF">2024-03-14T15:51:00Z</dcterms:created>
  <dcterms:modified xsi:type="dcterms:W3CDTF">2025-03-10T12:59:00Z</dcterms:modified>
</cp:coreProperties>
</file>